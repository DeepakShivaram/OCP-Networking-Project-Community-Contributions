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rPr>
        <w:id w:val="-41369662"/>
        <w:docPartObj>
          <w:docPartGallery w:val="Cover Pages"/>
          <w:docPartUnique/>
        </w:docPartObj>
      </w:sdtPr>
      <w:sdtContent>
        <w:p w14:paraId="32A6972E" w14:textId="19363762" w:rsidR="002A0D5C" w:rsidRPr="00BE13E9" w:rsidRDefault="002A0D5C" w:rsidP="002A0D5C">
          <w:pPr>
            <w:jc w:val="center"/>
            <w:rPr>
              <w:rFonts w:asciiTheme="majorHAnsi" w:hAnsiTheme="majorHAnsi"/>
            </w:rPr>
          </w:pPr>
          <w:r w:rsidRPr="00BE13E9">
            <w:rPr>
              <w:rFonts w:asciiTheme="majorHAnsi" w:hAnsiTheme="majorHAnsi"/>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rsidRPr="00BE13E9" w14:paraId="47DB49A6" w14:textId="77777777" w:rsidTr="00E214C8">
            <w:tc>
              <w:tcPr>
                <w:tcW w:w="7923" w:type="dxa"/>
                <w:tcMar>
                  <w:top w:w="216" w:type="dxa"/>
                  <w:left w:w="115" w:type="dxa"/>
                  <w:bottom w:w="216" w:type="dxa"/>
                  <w:right w:w="115" w:type="dxa"/>
                </w:tcMar>
              </w:tcPr>
              <w:p w14:paraId="3C0285FF" w14:textId="77777777" w:rsidR="002A0D5C" w:rsidRPr="00BE13E9" w:rsidRDefault="002A0D5C" w:rsidP="00E214C8">
                <w:pPr>
                  <w:pStyle w:val="NoSpacing"/>
                  <w:spacing w:line="256" w:lineRule="auto"/>
                  <w:rPr>
                    <w:rFonts w:asciiTheme="majorHAnsi" w:hAnsiTheme="majorHAnsi"/>
                    <w:color w:val="5B9BD5" w:themeColor="accent1"/>
                  </w:rPr>
                </w:pPr>
              </w:p>
            </w:tc>
          </w:tr>
        </w:tbl>
        <w:p w14:paraId="7E61C213" w14:textId="77777777" w:rsidR="002E65E0" w:rsidRPr="00BE13E9" w:rsidRDefault="002A0D5C" w:rsidP="002A0D5C">
          <w:pPr>
            <w:pStyle w:val="Title"/>
            <w:jc w:val="center"/>
            <w:rPr>
              <w:sz w:val="22"/>
              <w:szCs w:val="22"/>
            </w:rPr>
          </w:pPr>
          <w:r w:rsidRPr="00BE13E9">
            <w:rPr>
              <w:sz w:val="22"/>
              <w:szCs w:val="22"/>
            </w:rPr>
            <w:t>S</w:t>
          </w:r>
          <w:r w:rsidR="002D4814" w:rsidRPr="00BE13E9">
            <w:rPr>
              <w:sz w:val="22"/>
              <w:szCs w:val="22"/>
            </w:rPr>
            <w:t xml:space="preserve">witch Abstraction Interface </w:t>
          </w:r>
        </w:p>
        <w:p w14:paraId="42A5401E" w14:textId="075F5A4D" w:rsidR="002A0D5C" w:rsidRPr="00BE13E9" w:rsidRDefault="00FA6B2B" w:rsidP="002A0D5C">
          <w:pPr>
            <w:pStyle w:val="Title"/>
            <w:jc w:val="center"/>
            <w:rPr>
              <w:sz w:val="22"/>
              <w:szCs w:val="22"/>
            </w:rPr>
          </w:pPr>
          <w:r w:rsidRPr="00BE13E9">
            <w:rPr>
              <w:sz w:val="22"/>
              <w:szCs w:val="22"/>
              <w:lang w:eastAsia="zh-CN"/>
            </w:rPr>
            <w:t>Change</w:t>
          </w:r>
          <w:r w:rsidR="009E3400" w:rsidRPr="00BE13E9">
            <w:rPr>
              <w:sz w:val="22"/>
              <w:szCs w:val="22"/>
              <w:lang w:eastAsia="zh-CN"/>
            </w:rPr>
            <w:t xml:space="preserve"> </w:t>
          </w:r>
          <w:r w:rsidR="002D4814" w:rsidRPr="00BE13E9">
            <w:rPr>
              <w:sz w:val="22"/>
              <w:szCs w:val="22"/>
            </w:rPr>
            <w:t>Proposal</w:t>
          </w:r>
        </w:p>
        <w:p w14:paraId="58999E6E" w14:textId="77777777" w:rsidR="002A0D5C" w:rsidRPr="00BE13E9" w:rsidRDefault="002A0D5C" w:rsidP="002A0D5C">
          <w:pPr>
            <w:rPr>
              <w:rFonts w:asciiTheme="majorHAnsi" w:hAnsiTheme="majorHAnsi"/>
            </w:rPr>
          </w:pPr>
        </w:p>
        <w:p w14:paraId="26C6C6EC" w14:textId="59D50B0A" w:rsidR="00354F69" w:rsidRPr="00BE13E9" w:rsidRDefault="00354F69" w:rsidP="002A0D5C">
          <w:pPr>
            <w:rPr>
              <w:rFonts w:asciiTheme="majorHAnsi" w:hAnsiTheme="majorHAnsi"/>
              <w:b/>
            </w:rPr>
          </w:pPr>
        </w:p>
        <w:tbl>
          <w:tblPr>
            <w:tblStyle w:val="TableGrid"/>
            <w:tblW w:w="0" w:type="auto"/>
            <w:tblLook w:val="04A0" w:firstRow="1" w:lastRow="0" w:firstColumn="1" w:lastColumn="0" w:noHBand="0" w:noVBand="1"/>
          </w:tblPr>
          <w:tblGrid>
            <w:gridCol w:w="1435"/>
            <w:gridCol w:w="7915"/>
          </w:tblGrid>
          <w:tr w:rsidR="00354F69" w:rsidRPr="00BE13E9" w14:paraId="639EAE0D" w14:textId="77777777" w:rsidTr="009E0E8A">
            <w:tc>
              <w:tcPr>
                <w:tcW w:w="1435" w:type="dxa"/>
              </w:tcPr>
              <w:p w14:paraId="5E59ECC8" w14:textId="7B36C71F" w:rsidR="00354F69" w:rsidRPr="00BE13E9" w:rsidRDefault="00334DD0" w:rsidP="002A0D5C">
                <w:pPr>
                  <w:rPr>
                    <w:rFonts w:asciiTheme="majorHAnsi" w:hAnsiTheme="majorHAnsi"/>
                    <w:b/>
                  </w:rPr>
                </w:pPr>
                <w:r w:rsidRPr="00BE13E9">
                  <w:rPr>
                    <w:rFonts w:asciiTheme="majorHAnsi" w:hAnsiTheme="majorHAnsi"/>
                    <w:b/>
                  </w:rPr>
                  <w:t>Title</w:t>
                </w:r>
              </w:p>
            </w:tc>
            <w:tc>
              <w:tcPr>
                <w:tcW w:w="7915" w:type="dxa"/>
              </w:tcPr>
              <w:p w14:paraId="3ADDA20D" w14:textId="7A29C9CF" w:rsidR="00354F69" w:rsidRPr="00BE13E9" w:rsidRDefault="00F549A6" w:rsidP="002A0D5C">
                <w:pPr>
                  <w:rPr>
                    <w:rFonts w:asciiTheme="majorHAnsi" w:hAnsiTheme="majorHAnsi"/>
                    <w:b/>
                  </w:rPr>
                </w:pPr>
                <w:r w:rsidRPr="00BE13E9">
                  <w:rPr>
                    <w:rFonts w:asciiTheme="majorHAnsi" w:hAnsiTheme="majorHAnsi"/>
                    <w:b/>
                  </w:rPr>
                  <w:t>Policer APIs</w:t>
                </w:r>
              </w:p>
            </w:tc>
          </w:tr>
          <w:tr w:rsidR="00334DD0" w:rsidRPr="00BE13E9" w14:paraId="52EEC8EE" w14:textId="77777777" w:rsidTr="009E0E8A">
            <w:tc>
              <w:tcPr>
                <w:tcW w:w="1435" w:type="dxa"/>
              </w:tcPr>
              <w:p w14:paraId="30BC610C" w14:textId="02661384" w:rsidR="00334DD0" w:rsidRPr="00BE13E9" w:rsidRDefault="00334DD0" w:rsidP="002A0D5C">
                <w:pPr>
                  <w:rPr>
                    <w:rFonts w:asciiTheme="majorHAnsi" w:hAnsiTheme="majorHAnsi"/>
                    <w:b/>
                  </w:rPr>
                </w:pPr>
                <w:r w:rsidRPr="00BE13E9">
                  <w:rPr>
                    <w:rFonts w:asciiTheme="majorHAnsi" w:hAnsiTheme="majorHAnsi"/>
                    <w:b/>
                  </w:rPr>
                  <w:t>Authors</w:t>
                </w:r>
              </w:p>
            </w:tc>
            <w:tc>
              <w:tcPr>
                <w:tcW w:w="7915" w:type="dxa"/>
              </w:tcPr>
              <w:p w14:paraId="45E3E5AC" w14:textId="3030103F" w:rsidR="00334DD0" w:rsidRPr="00BE13E9" w:rsidRDefault="00F549A6" w:rsidP="002A0D5C">
                <w:pPr>
                  <w:rPr>
                    <w:rFonts w:asciiTheme="majorHAnsi" w:hAnsiTheme="majorHAnsi"/>
                    <w:b/>
                  </w:rPr>
                </w:pPr>
                <w:r w:rsidRPr="00BE13E9">
                  <w:rPr>
                    <w:rFonts w:asciiTheme="majorHAnsi" w:hAnsiTheme="majorHAnsi"/>
                    <w:b/>
                  </w:rPr>
                  <w:t>DELL</w:t>
                </w:r>
              </w:p>
            </w:tc>
          </w:tr>
          <w:tr w:rsidR="00354F69" w:rsidRPr="00BE13E9" w14:paraId="0CE650B1" w14:textId="77777777" w:rsidTr="009E0E8A">
            <w:tc>
              <w:tcPr>
                <w:tcW w:w="1435" w:type="dxa"/>
              </w:tcPr>
              <w:p w14:paraId="5988270D" w14:textId="4F6DC10A" w:rsidR="00354F69" w:rsidRPr="00BE13E9" w:rsidRDefault="009E0E8A" w:rsidP="002A0D5C">
                <w:pPr>
                  <w:rPr>
                    <w:rFonts w:asciiTheme="majorHAnsi" w:hAnsiTheme="majorHAnsi"/>
                    <w:b/>
                  </w:rPr>
                </w:pPr>
                <w:r w:rsidRPr="00BE13E9">
                  <w:rPr>
                    <w:rFonts w:asciiTheme="majorHAnsi" w:hAnsiTheme="majorHAnsi"/>
                    <w:b/>
                  </w:rPr>
                  <w:t>Status</w:t>
                </w:r>
              </w:p>
            </w:tc>
            <w:tc>
              <w:tcPr>
                <w:tcW w:w="7915" w:type="dxa"/>
              </w:tcPr>
              <w:p w14:paraId="574F0100" w14:textId="3EEC1914" w:rsidR="00354F69" w:rsidRPr="00BE13E9" w:rsidRDefault="00F549A6" w:rsidP="002A0D5C">
                <w:pPr>
                  <w:rPr>
                    <w:rFonts w:asciiTheme="majorHAnsi" w:hAnsiTheme="majorHAnsi"/>
                    <w:b/>
                  </w:rPr>
                </w:pPr>
                <w:r w:rsidRPr="00BE13E9">
                  <w:rPr>
                    <w:rFonts w:asciiTheme="majorHAnsi" w:hAnsiTheme="majorHAnsi"/>
                    <w:b/>
                  </w:rPr>
                  <w:t>In review</w:t>
                </w:r>
              </w:p>
            </w:tc>
          </w:tr>
          <w:tr w:rsidR="00F325EE" w:rsidRPr="00BE13E9" w14:paraId="5D8FE74F" w14:textId="77777777" w:rsidTr="009E0E8A">
            <w:tc>
              <w:tcPr>
                <w:tcW w:w="1435" w:type="dxa"/>
              </w:tcPr>
              <w:p w14:paraId="01C05601" w14:textId="74A9A5E0" w:rsidR="00F325EE" w:rsidRPr="00BE13E9" w:rsidRDefault="00F325EE" w:rsidP="002A0D5C">
                <w:pPr>
                  <w:rPr>
                    <w:rFonts w:asciiTheme="majorHAnsi" w:hAnsiTheme="majorHAnsi"/>
                    <w:b/>
                  </w:rPr>
                </w:pPr>
                <w:r w:rsidRPr="00BE13E9">
                  <w:rPr>
                    <w:rFonts w:asciiTheme="majorHAnsi" w:hAnsiTheme="majorHAnsi"/>
                    <w:b/>
                  </w:rPr>
                  <w:t>Type</w:t>
                </w:r>
              </w:p>
            </w:tc>
            <w:tc>
              <w:tcPr>
                <w:tcW w:w="7915" w:type="dxa"/>
              </w:tcPr>
              <w:p w14:paraId="4AB003D5" w14:textId="471D52FC" w:rsidR="00F325EE" w:rsidRPr="00BE13E9" w:rsidRDefault="001B7F35" w:rsidP="002A0D5C">
                <w:pPr>
                  <w:rPr>
                    <w:rFonts w:asciiTheme="majorHAnsi" w:hAnsiTheme="majorHAnsi"/>
                    <w:b/>
                  </w:rPr>
                </w:pPr>
                <w:r w:rsidRPr="00BE13E9">
                  <w:rPr>
                    <w:rFonts w:asciiTheme="majorHAnsi" w:hAnsiTheme="majorHAnsi"/>
                    <w:b/>
                  </w:rPr>
                  <w:t>Standards Track</w:t>
                </w:r>
              </w:p>
            </w:tc>
          </w:tr>
          <w:tr w:rsidR="00354F69" w:rsidRPr="00BE13E9" w14:paraId="2A915BE8" w14:textId="77777777" w:rsidTr="009E0E8A">
            <w:tc>
              <w:tcPr>
                <w:tcW w:w="1435" w:type="dxa"/>
              </w:tcPr>
              <w:p w14:paraId="7AB25B28" w14:textId="6C9EF11B" w:rsidR="00354F69" w:rsidRPr="00BE13E9" w:rsidRDefault="009E0E8A" w:rsidP="002A0D5C">
                <w:pPr>
                  <w:rPr>
                    <w:rFonts w:asciiTheme="majorHAnsi" w:hAnsiTheme="majorHAnsi"/>
                    <w:b/>
                  </w:rPr>
                </w:pPr>
                <w:r w:rsidRPr="00BE13E9">
                  <w:rPr>
                    <w:rFonts w:asciiTheme="majorHAnsi" w:hAnsiTheme="majorHAnsi"/>
                    <w:b/>
                  </w:rPr>
                  <w:t>Created</w:t>
                </w:r>
              </w:p>
            </w:tc>
            <w:tc>
              <w:tcPr>
                <w:tcW w:w="7915" w:type="dxa"/>
              </w:tcPr>
              <w:p w14:paraId="27600AF7" w14:textId="3E74BCF5" w:rsidR="00354F69" w:rsidRPr="00BE13E9" w:rsidRDefault="00876B00" w:rsidP="002A0D5C">
                <w:pPr>
                  <w:rPr>
                    <w:rFonts w:asciiTheme="majorHAnsi" w:hAnsiTheme="majorHAnsi"/>
                    <w:b/>
                  </w:rPr>
                </w:pPr>
                <w:r>
                  <w:rPr>
                    <w:rFonts w:asciiTheme="majorHAnsi" w:hAnsiTheme="majorHAnsi"/>
                    <w:b/>
                  </w:rPr>
                  <w:t>02/19</w:t>
                </w:r>
                <w:r w:rsidR="00F549A6" w:rsidRPr="00BE13E9">
                  <w:rPr>
                    <w:rFonts w:asciiTheme="majorHAnsi" w:hAnsiTheme="majorHAnsi"/>
                    <w:b/>
                  </w:rPr>
                  <w:t>/2015</w:t>
                </w:r>
              </w:p>
            </w:tc>
          </w:tr>
          <w:tr w:rsidR="00F425AC" w:rsidRPr="00BE13E9" w14:paraId="1AED7199" w14:textId="77777777" w:rsidTr="009E0E8A">
            <w:tc>
              <w:tcPr>
                <w:tcW w:w="1435" w:type="dxa"/>
              </w:tcPr>
              <w:p w14:paraId="425B014D" w14:textId="36EE1FB9" w:rsidR="00F425AC" w:rsidRPr="00BE13E9" w:rsidRDefault="00F425AC" w:rsidP="002A0D5C">
                <w:pPr>
                  <w:rPr>
                    <w:rFonts w:asciiTheme="majorHAnsi" w:hAnsiTheme="majorHAnsi"/>
                    <w:b/>
                  </w:rPr>
                </w:pPr>
                <w:r w:rsidRPr="00BE13E9">
                  <w:rPr>
                    <w:rFonts w:asciiTheme="majorHAnsi" w:hAnsiTheme="majorHAnsi"/>
                    <w:b/>
                  </w:rPr>
                  <w:t>SAI-Version</w:t>
                </w:r>
              </w:p>
            </w:tc>
            <w:tc>
              <w:tcPr>
                <w:tcW w:w="7915" w:type="dxa"/>
              </w:tcPr>
              <w:p w14:paraId="384DC78E" w14:textId="2D0D5CB8" w:rsidR="00F425AC" w:rsidRPr="00BE13E9" w:rsidRDefault="00F549A6" w:rsidP="002A0D5C">
                <w:pPr>
                  <w:rPr>
                    <w:rFonts w:asciiTheme="majorHAnsi" w:hAnsiTheme="majorHAnsi"/>
                    <w:b/>
                  </w:rPr>
                </w:pPr>
                <w:r w:rsidRPr="00BE13E9">
                  <w:rPr>
                    <w:rFonts w:asciiTheme="majorHAnsi" w:hAnsiTheme="majorHAnsi"/>
                    <w:b/>
                  </w:rPr>
                  <w:t>V0.9.</w:t>
                </w:r>
                <w:r w:rsidR="00835FBC">
                  <w:rPr>
                    <w:rFonts w:asciiTheme="majorHAnsi" w:hAnsiTheme="majorHAnsi"/>
                    <w:b/>
                  </w:rPr>
                  <w:t>3</w:t>
                </w:r>
              </w:p>
            </w:tc>
          </w:tr>
        </w:tbl>
        <w:p w14:paraId="51F46846" w14:textId="77777777" w:rsidR="002D4814" w:rsidRPr="00BE13E9" w:rsidRDefault="002D4814">
          <w:pPr>
            <w:rPr>
              <w:rFonts w:asciiTheme="majorHAnsi" w:hAnsiTheme="majorHAnsi"/>
              <w:b/>
            </w:rPr>
          </w:pPr>
          <w:r w:rsidRPr="00BE13E9">
            <w:rPr>
              <w:rFonts w:asciiTheme="majorHAnsi" w:hAnsiTheme="majorHAnsi"/>
              <w:b/>
            </w:rPr>
            <w:br w:type="page"/>
          </w:r>
        </w:p>
        <w:p w14:paraId="70D35E23" w14:textId="7ADED73E" w:rsidR="002A0D5C" w:rsidRPr="00BE13E9" w:rsidRDefault="002A0D5C" w:rsidP="002A0D5C">
          <w:pPr>
            <w:rPr>
              <w:rFonts w:asciiTheme="majorHAnsi" w:hAnsiTheme="majorHAnsi"/>
            </w:rPr>
          </w:pPr>
        </w:p>
        <w:p w14:paraId="6A343EFB" w14:textId="77777777" w:rsidR="002A0D5C" w:rsidRPr="00BE13E9" w:rsidRDefault="00037B48" w:rsidP="002A0D5C">
          <w:pPr>
            <w:rPr>
              <w:rFonts w:asciiTheme="majorHAnsi" w:eastAsiaTheme="majorEastAsia" w:hAnsiTheme="majorHAnsi" w:cstheme="majorBidi"/>
              <w:color w:val="2E74B5" w:themeColor="accent1" w:themeShade="BF"/>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Pr="00BE13E9" w:rsidRDefault="002A0D5C" w:rsidP="002A0D5C">
          <w:pPr>
            <w:pStyle w:val="TOCHeading"/>
            <w:rPr>
              <w:sz w:val="22"/>
              <w:szCs w:val="22"/>
            </w:rPr>
          </w:pPr>
          <w:r w:rsidRPr="00BE13E9">
            <w:rPr>
              <w:b/>
              <w:sz w:val="22"/>
              <w:szCs w:val="22"/>
            </w:rPr>
            <w:t>Contents</w:t>
          </w:r>
        </w:p>
        <w:p w14:paraId="7A17E692" w14:textId="77777777" w:rsidR="00895D39" w:rsidRDefault="002A0D5C">
          <w:pPr>
            <w:pStyle w:val="TOC1"/>
            <w:tabs>
              <w:tab w:val="right" w:leader="dot" w:pos="9350"/>
            </w:tabs>
            <w:rPr>
              <w:rFonts w:eastAsiaTheme="minorEastAsia"/>
              <w:noProof/>
              <w:lang w:eastAsia="zh-CN"/>
            </w:rPr>
          </w:pPr>
          <w:r w:rsidRPr="00BE13E9">
            <w:rPr>
              <w:rFonts w:asciiTheme="majorHAnsi" w:hAnsiTheme="majorHAnsi"/>
            </w:rPr>
            <w:fldChar w:fldCharType="begin"/>
          </w:r>
          <w:r w:rsidRPr="00BE13E9">
            <w:rPr>
              <w:rFonts w:asciiTheme="majorHAnsi" w:hAnsiTheme="majorHAnsi"/>
            </w:rPr>
            <w:instrText xml:space="preserve"> TOC \o "1-3" \h \z \u </w:instrText>
          </w:r>
          <w:r w:rsidRPr="00BE13E9">
            <w:rPr>
              <w:rFonts w:asciiTheme="majorHAnsi" w:hAnsiTheme="majorHAnsi"/>
            </w:rPr>
            <w:fldChar w:fldCharType="separate"/>
          </w:r>
          <w:hyperlink w:anchor="_Toc418687209" w:history="1">
            <w:r w:rsidR="00895D39" w:rsidRPr="004C0AB5">
              <w:rPr>
                <w:rStyle w:val="Hyperlink"/>
                <w:noProof/>
              </w:rPr>
              <w:t>List of Changes</w:t>
            </w:r>
            <w:r w:rsidR="00895D39">
              <w:rPr>
                <w:noProof/>
                <w:webHidden/>
              </w:rPr>
              <w:tab/>
            </w:r>
            <w:r w:rsidR="00895D39">
              <w:rPr>
                <w:noProof/>
                <w:webHidden/>
              </w:rPr>
              <w:fldChar w:fldCharType="begin"/>
            </w:r>
            <w:r w:rsidR="00895D39">
              <w:rPr>
                <w:noProof/>
                <w:webHidden/>
              </w:rPr>
              <w:instrText xml:space="preserve"> PAGEREF _Toc418687209 \h </w:instrText>
            </w:r>
            <w:r w:rsidR="00895D39">
              <w:rPr>
                <w:noProof/>
                <w:webHidden/>
              </w:rPr>
            </w:r>
            <w:r w:rsidR="00895D39">
              <w:rPr>
                <w:noProof/>
                <w:webHidden/>
              </w:rPr>
              <w:fldChar w:fldCharType="separate"/>
            </w:r>
            <w:r w:rsidR="00895D39">
              <w:rPr>
                <w:noProof/>
                <w:webHidden/>
              </w:rPr>
              <w:t>i</w:t>
            </w:r>
            <w:r w:rsidR="00895D39">
              <w:rPr>
                <w:noProof/>
                <w:webHidden/>
              </w:rPr>
              <w:fldChar w:fldCharType="end"/>
            </w:r>
          </w:hyperlink>
        </w:p>
        <w:p w14:paraId="01F55552" w14:textId="77777777" w:rsidR="00895D39" w:rsidRDefault="00037B48">
          <w:pPr>
            <w:pStyle w:val="TOC1"/>
            <w:tabs>
              <w:tab w:val="left" w:pos="440"/>
              <w:tab w:val="right" w:leader="dot" w:pos="9350"/>
            </w:tabs>
            <w:rPr>
              <w:rFonts w:eastAsiaTheme="minorEastAsia"/>
              <w:noProof/>
              <w:lang w:eastAsia="zh-CN"/>
            </w:rPr>
          </w:pPr>
          <w:hyperlink w:anchor="_Toc418687210" w:history="1">
            <w:r w:rsidR="00895D39" w:rsidRPr="004C0AB5">
              <w:rPr>
                <w:rStyle w:val="Hyperlink"/>
                <w:noProof/>
              </w:rPr>
              <w:t>1</w:t>
            </w:r>
            <w:r w:rsidR="00895D39">
              <w:rPr>
                <w:rFonts w:eastAsiaTheme="minorEastAsia"/>
                <w:noProof/>
                <w:lang w:eastAsia="zh-CN"/>
              </w:rPr>
              <w:tab/>
            </w:r>
            <w:r w:rsidR="00895D39" w:rsidRPr="004C0AB5">
              <w:rPr>
                <w:rStyle w:val="Hyperlink"/>
                <w:noProof/>
              </w:rPr>
              <w:t>Overview</w:t>
            </w:r>
            <w:r w:rsidR="00895D39">
              <w:rPr>
                <w:noProof/>
                <w:webHidden/>
              </w:rPr>
              <w:tab/>
            </w:r>
            <w:r w:rsidR="00895D39">
              <w:rPr>
                <w:noProof/>
                <w:webHidden/>
              </w:rPr>
              <w:fldChar w:fldCharType="begin"/>
            </w:r>
            <w:r w:rsidR="00895D39">
              <w:rPr>
                <w:noProof/>
                <w:webHidden/>
              </w:rPr>
              <w:instrText xml:space="preserve"> PAGEREF _Toc418687210 \h </w:instrText>
            </w:r>
            <w:r w:rsidR="00895D39">
              <w:rPr>
                <w:noProof/>
                <w:webHidden/>
              </w:rPr>
            </w:r>
            <w:r w:rsidR="00895D39">
              <w:rPr>
                <w:noProof/>
                <w:webHidden/>
              </w:rPr>
              <w:fldChar w:fldCharType="separate"/>
            </w:r>
            <w:r w:rsidR="00895D39">
              <w:rPr>
                <w:noProof/>
                <w:webHidden/>
              </w:rPr>
              <w:t>1</w:t>
            </w:r>
            <w:r w:rsidR="00895D39">
              <w:rPr>
                <w:noProof/>
                <w:webHidden/>
              </w:rPr>
              <w:fldChar w:fldCharType="end"/>
            </w:r>
          </w:hyperlink>
        </w:p>
        <w:p w14:paraId="3BD6DC04" w14:textId="77777777" w:rsidR="00895D39" w:rsidRDefault="00037B48">
          <w:pPr>
            <w:pStyle w:val="TOC1"/>
            <w:tabs>
              <w:tab w:val="left" w:pos="440"/>
              <w:tab w:val="right" w:leader="dot" w:pos="9350"/>
            </w:tabs>
            <w:rPr>
              <w:rFonts w:eastAsiaTheme="minorEastAsia"/>
              <w:noProof/>
              <w:lang w:eastAsia="zh-CN"/>
            </w:rPr>
          </w:pPr>
          <w:hyperlink w:anchor="_Toc418687211" w:history="1">
            <w:r w:rsidR="00895D39" w:rsidRPr="004C0AB5">
              <w:rPr>
                <w:rStyle w:val="Hyperlink"/>
                <w:noProof/>
              </w:rPr>
              <w:t>2</w:t>
            </w:r>
            <w:r w:rsidR="00895D39">
              <w:rPr>
                <w:rFonts w:eastAsiaTheme="minorEastAsia"/>
                <w:noProof/>
                <w:lang w:eastAsia="zh-CN"/>
              </w:rPr>
              <w:tab/>
            </w:r>
            <w:r w:rsidR="00895D39" w:rsidRPr="004C0AB5">
              <w:rPr>
                <w:rStyle w:val="Hyperlink"/>
                <w:noProof/>
              </w:rPr>
              <w:t>Specification</w:t>
            </w:r>
            <w:r w:rsidR="00895D39">
              <w:rPr>
                <w:noProof/>
                <w:webHidden/>
              </w:rPr>
              <w:tab/>
            </w:r>
            <w:r w:rsidR="00895D39">
              <w:rPr>
                <w:noProof/>
                <w:webHidden/>
              </w:rPr>
              <w:fldChar w:fldCharType="begin"/>
            </w:r>
            <w:r w:rsidR="00895D39">
              <w:rPr>
                <w:noProof/>
                <w:webHidden/>
              </w:rPr>
              <w:instrText xml:space="preserve"> PAGEREF _Toc418687211 \h </w:instrText>
            </w:r>
            <w:r w:rsidR="00895D39">
              <w:rPr>
                <w:noProof/>
                <w:webHidden/>
              </w:rPr>
            </w:r>
            <w:r w:rsidR="00895D39">
              <w:rPr>
                <w:noProof/>
                <w:webHidden/>
              </w:rPr>
              <w:fldChar w:fldCharType="separate"/>
            </w:r>
            <w:r w:rsidR="00895D39">
              <w:rPr>
                <w:noProof/>
                <w:webHidden/>
              </w:rPr>
              <w:t>1</w:t>
            </w:r>
            <w:r w:rsidR="00895D39">
              <w:rPr>
                <w:noProof/>
                <w:webHidden/>
              </w:rPr>
              <w:fldChar w:fldCharType="end"/>
            </w:r>
          </w:hyperlink>
        </w:p>
        <w:p w14:paraId="3CC36C42" w14:textId="77777777" w:rsidR="00895D39" w:rsidRDefault="00037B48">
          <w:pPr>
            <w:pStyle w:val="TOC2"/>
            <w:tabs>
              <w:tab w:val="right" w:leader="dot" w:pos="9350"/>
            </w:tabs>
            <w:rPr>
              <w:rFonts w:eastAsiaTheme="minorEastAsia"/>
              <w:noProof/>
              <w:lang w:eastAsia="zh-CN"/>
            </w:rPr>
          </w:pPr>
          <w:hyperlink w:anchor="_Toc418687212" w:history="1">
            <w:r w:rsidR="00895D39" w:rsidRPr="004C0AB5">
              <w:rPr>
                <w:rStyle w:val="Hyperlink"/>
                <w:noProof/>
              </w:rPr>
              <w:t>2.1 Changes to sai.h</w:t>
            </w:r>
            <w:r w:rsidR="00895D39">
              <w:rPr>
                <w:noProof/>
                <w:webHidden/>
              </w:rPr>
              <w:tab/>
            </w:r>
            <w:r w:rsidR="00895D39">
              <w:rPr>
                <w:noProof/>
                <w:webHidden/>
              </w:rPr>
              <w:fldChar w:fldCharType="begin"/>
            </w:r>
            <w:r w:rsidR="00895D39">
              <w:rPr>
                <w:noProof/>
                <w:webHidden/>
              </w:rPr>
              <w:instrText xml:space="preserve"> PAGEREF _Toc418687212 \h </w:instrText>
            </w:r>
            <w:r w:rsidR="00895D39">
              <w:rPr>
                <w:noProof/>
                <w:webHidden/>
              </w:rPr>
            </w:r>
            <w:r w:rsidR="00895D39">
              <w:rPr>
                <w:noProof/>
                <w:webHidden/>
              </w:rPr>
              <w:fldChar w:fldCharType="separate"/>
            </w:r>
            <w:r w:rsidR="00895D39">
              <w:rPr>
                <w:noProof/>
                <w:webHidden/>
              </w:rPr>
              <w:t>1</w:t>
            </w:r>
            <w:r w:rsidR="00895D39">
              <w:rPr>
                <w:noProof/>
                <w:webHidden/>
              </w:rPr>
              <w:fldChar w:fldCharType="end"/>
            </w:r>
          </w:hyperlink>
        </w:p>
        <w:p w14:paraId="301CF28D" w14:textId="77777777" w:rsidR="00895D39" w:rsidRDefault="00037B48">
          <w:pPr>
            <w:pStyle w:val="TOC3"/>
            <w:tabs>
              <w:tab w:val="right" w:leader="dot" w:pos="9350"/>
            </w:tabs>
            <w:rPr>
              <w:rFonts w:eastAsiaTheme="minorEastAsia"/>
              <w:noProof/>
              <w:lang w:eastAsia="zh-CN"/>
            </w:rPr>
          </w:pPr>
          <w:hyperlink w:anchor="_Toc418687213" w:history="1">
            <w:r w:rsidR="00895D39" w:rsidRPr="004C0AB5">
              <w:rPr>
                <w:rStyle w:val="Hyperlink"/>
                <w:noProof/>
              </w:rPr>
              <w:t>2.2.1New File saipolicer.h</w:t>
            </w:r>
            <w:r w:rsidR="00895D39">
              <w:rPr>
                <w:noProof/>
                <w:webHidden/>
              </w:rPr>
              <w:tab/>
            </w:r>
            <w:r w:rsidR="00895D39">
              <w:rPr>
                <w:noProof/>
                <w:webHidden/>
              </w:rPr>
              <w:fldChar w:fldCharType="begin"/>
            </w:r>
            <w:r w:rsidR="00895D39">
              <w:rPr>
                <w:noProof/>
                <w:webHidden/>
              </w:rPr>
              <w:instrText xml:space="preserve"> PAGEREF _Toc418687213 \h </w:instrText>
            </w:r>
            <w:r w:rsidR="00895D39">
              <w:rPr>
                <w:noProof/>
                <w:webHidden/>
              </w:rPr>
            </w:r>
            <w:r w:rsidR="00895D39">
              <w:rPr>
                <w:noProof/>
                <w:webHidden/>
              </w:rPr>
              <w:fldChar w:fldCharType="separate"/>
            </w:r>
            <w:r w:rsidR="00895D39">
              <w:rPr>
                <w:noProof/>
                <w:webHidden/>
              </w:rPr>
              <w:t>1</w:t>
            </w:r>
            <w:r w:rsidR="00895D39">
              <w:rPr>
                <w:noProof/>
                <w:webHidden/>
              </w:rPr>
              <w:fldChar w:fldCharType="end"/>
            </w:r>
          </w:hyperlink>
        </w:p>
        <w:p w14:paraId="6191C524" w14:textId="77777777" w:rsidR="00895D39" w:rsidRDefault="00037B48">
          <w:pPr>
            <w:pStyle w:val="TOC2"/>
            <w:tabs>
              <w:tab w:val="left" w:pos="660"/>
              <w:tab w:val="right" w:leader="dot" w:pos="9350"/>
            </w:tabs>
            <w:rPr>
              <w:rFonts w:eastAsiaTheme="minorEastAsia"/>
              <w:noProof/>
              <w:lang w:eastAsia="zh-CN"/>
            </w:rPr>
          </w:pPr>
          <w:hyperlink w:anchor="_Toc418687214" w:history="1">
            <w:r w:rsidR="00895D39" w:rsidRPr="004C0AB5">
              <w:rPr>
                <w:rStyle w:val="Hyperlink"/>
                <w:rFonts w:cstheme="minorHAnsi"/>
                <w:noProof/>
                <w:lang w:val="fr-FR"/>
              </w:rPr>
              <w:t>1)</w:t>
            </w:r>
            <w:r w:rsidR="00895D39">
              <w:rPr>
                <w:rFonts w:eastAsiaTheme="minorEastAsia"/>
                <w:noProof/>
                <w:lang w:eastAsia="zh-CN"/>
              </w:rPr>
              <w:tab/>
            </w:r>
            <w:r w:rsidR="00895D39" w:rsidRPr="004C0AB5">
              <w:rPr>
                <w:rStyle w:val="Hyperlink"/>
                <w:rFonts w:cstheme="minorHAnsi"/>
                <w:noProof/>
                <w:lang w:val="fr-FR"/>
              </w:rPr>
              <w:t>Create Policer</w:t>
            </w:r>
            <w:r w:rsidR="00895D39">
              <w:rPr>
                <w:noProof/>
                <w:webHidden/>
              </w:rPr>
              <w:tab/>
            </w:r>
            <w:r w:rsidR="00895D39">
              <w:rPr>
                <w:noProof/>
                <w:webHidden/>
              </w:rPr>
              <w:fldChar w:fldCharType="begin"/>
            </w:r>
            <w:r w:rsidR="00895D39">
              <w:rPr>
                <w:noProof/>
                <w:webHidden/>
              </w:rPr>
              <w:instrText xml:space="preserve"> PAGEREF _Toc418687214 \h </w:instrText>
            </w:r>
            <w:r w:rsidR="00895D39">
              <w:rPr>
                <w:noProof/>
                <w:webHidden/>
              </w:rPr>
            </w:r>
            <w:r w:rsidR="00895D39">
              <w:rPr>
                <w:noProof/>
                <w:webHidden/>
              </w:rPr>
              <w:fldChar w:fldCharType="separate"/>
            </w:r>
            <w:r w:rsidR="00895D39">
              <w:rPr>
                <w:noProof/>
                <w:webHidden/>
              </w:rPr>
              <w:t>3</w:t>
            </w:r>
            <w:r w:rsidR="00895D39">
              <w:rPr>
                <w:noProof/>
                <w:webHidden/>
              </w:rPr>
              <w:fldChar w:fldCharType="end"/>
            </w:r>
          </w:hyperlink>
        </w:p>
        <w:p w14:paraId="3044DF94" w14:textId="77777777" w:rsidR="00895D39" w:rsidRDefault="00037B48">
          <w:pPr>
            <w:pStyle w:val="TOC2"/>
            <w:tabs>
              <w:tab w:val="left" w:pos="660"/>
              <w:tab w:val="right" w:leader="dot" w:pos="9350"/>
            </w:tabs>
            <w:rPr>
              <w:rFonts w:eastAsiaTheme="minorEastAsia"/>
              <w:noProof/>
              <w:lang w:eastAsia="zh-CN"/>
            </w:rPr>
          </w:pPr>
          <w:hyperlink w:anchor="_Toc418687215" w:history="1">
            <w:r w:rsidR="00895D39" w:rsidRPr="004C0AB5">
              <w:rPr>
                <w:rStyle w:val="Hyperlink"/>
                <w:rFonts w:cstheme="minorHAnsi"/>
                <w:noProof/>
              </w:rPr>
              <w:t>2)</w:t>
            </w:r>
            <w:r w:rsidR="00895D39">
              <w:rPr>
                <w:rFonts w:eastAsiaTheme="minorEastAsia"/>
                <w:noProof/>
                <w:lang w:eastAsia="zh-CN"/>
              </w:rPr>
              <w:tab/>
            </w:r>
            <w:r w:rsidR="00895D39" w:rsidRPr="004C0AB5">
              <w:rPr>
                <w:rStyle w:val="Hyperlink"/>
                <w:rFonts w:cstheme="minorHAnsi"/>
                <w:noProof/>
              </w:rPr>
              <w:t>Delete Policer</w:t>
            </w:r>
            <w:r w:rsidR="00895D39">
              <w:rPr>
                <w:noProof/>
                <w:webHidden/>
              </w:rPr>
              <w:tab/>
            </w:r>
            <w:r w:rsidR="00895D39">
              <w:rPr>
                <w:noProof/>
                <w:webHidden/>
              </w:rPr>
              <w:fldChar w:fldCharType="begin"/>
            </w:r>
            <w:r w:rsidR="00895D39">
              <w:rPr>
                <w:noProof/>
                <w:webHidden/>
              </w:rPr>
              <w:instrText xml:space="preserve"> PAGEREF _Toc418687215 \h </w:instrText>
            </w:r>
            <w:r w:rsidR="00895D39">
              <w:rPr>
                <w:noProof/>
                <w:webHidden/>
              </w:rPr>
            </w:r>
            <w:r w:rsidR="00895D39">
              <w:rPr>
                <w:noProof/>
                <w:webHidden/>
              </w:rPr>
              <w:fldChar w:fldCharType="separate"/>
            </w:r>
            <w:r w:rsidR="00895D39">
              <w:rPr>
                <w:noProof/>
                <w:webHidden/>
              </w:rPr>
              <w:t>4</w:t>
            </w:r>
            <w:r w:rsidR="00895D39">
              <w:rPr>
                <w:noProof/>
                <w:webHidden/>
              </w:rPr>
              <w:fldChar w:fldCharType="end"/>
            </w:r>
          </w:hyperlink>
        </w:p>
        <w:p w14:paraId="5D420103" w14:textId="77777777" w:rsidR="00895D39" w:rsidRDefault="00037B48">
          <w:pPr>
            <w:pStyle w:val="TOC2"/>
            <w:tabs>
              <w:tab w:val="left" w:pos="660"/>
              <w:tab w:val="right" w:leader="dot" w:pos="9350"/>
            </w:tabs>
            <w:rPr>
              <w:rFonts w:eastAsiaTheme="minorEastAsia"/>
              <w:noProof/>
              <w:lang w:eastAsia="zh-CN"/>
            </w:rPr>
          </w:pPr>
          <w:hyperlink w:anchor="_Toc418687216" w:history="1">
            <w:r w:rsidR="00895D39" w:rsidRPr="004C0AB5">
              <w:rPr>
                <w:rStyle w:val="Hyperlink"/>
                <w:rFonts w:cstheme="minorHAnsi"/>
                <w:noProof/>
              </w:rPr>
              <w:t>3)</w:t>
            </w:r>
            <w:r w:rsidR="00895D39">
              <w:rPr>
                <w:rFonts w:eastAsiaTheme="minorEastAsia"/>
                <w:noProof/>
                <w:lang w:eastAsia="zh-CN"/>
              </w:rPr>
              <w:tab/>
            </w:r>
            <w:r w:rsidR="00895D39" w:rsidRPr="004C0AB5">
              <w:rPr>
                <w:rStyle w:val="Hyperlink"/>
                <w:rFonts w:cstheme="minorHAnsi"/>
                <w:noProof/>
              </w:rPr>
              <w:t>Set Attribute to Policer</w:t>
            </w:r>
            <w:r w:rsidR="00895D39">
              <w:rPr>
                <w:noProof/>
                <w:webHidden/>
              </w:rPr>
              <w:tab/>
            </w:r>
            <w:r w:rsidR="00895D39">
              <w:rPr>
                <w:noProof/>
                <w:webHidden/>
              </w:rPr>
              <w:fldChar w:fldCharType="begin"/>
            </w:r>
            <w:r w:rsidR="00895D39">
              <w:rPr>
                <w:noProof/>
                <w:webHidden/>
              </w:rPr>
              <w:instrText xml:space="preserve"> PAGEREF _Toc418687216 \h </w:instrText>
            </w:r>
            <w:r w:rsidR="00895D39">
              <w:rPr>
                <w:noProof/>
                <w:webHidden/>
              </w:rPr>
            </w:r>
            <w:r w:rsidR="00895D39">
              <w:rPr>
                <w:noProof/>
                <w:webHidden/>
              </w:rPr>
              <w:fldChar w:fldCharType="separate"/>
            </w:r>
            <w:r w:rsidR="00895D39">
              <w:rPr>
                <w:noProof/>
                <w:webHidden/>
              </w:rPr>
              <w:t>4</w:t>
            </w:r>
            <w:r w:rsidR="00895D39">
              <w:rPr>
                <w:noProof/>
                <w:webHidden/>
              </w:rPr>
              <w:fldChar w:fldCharType="end"/>
            </w:r>
          </w:hyperlink>
        </w:p>
        <w:p w14:paraId="482DBE89" w14:textId="77777777" w:rsidR="00895D39" w:rsidRDefault="00037B48">
          <w:pPr>
            <w:pStyle w:val="TOC2"/>
            <w:tabs>
              <w:tab w:val="left" w:pos="660"/>
              <w:tab w:val="right" w:leader="dot" w:pos="9350"/>
            </w:tabs>
            <w:rPr>
              <w:rFonts w:eastAsiaTheme="minorEastAsia"/>
              <w:noProof/>
              <w:lang w:eastAsia="zh-CN"/>
            </w:rPr>
          </w:pPr>
          <w:hyperlink w:anchor="_Toc418687217" w:history="1">
            <w:r w:rsidR="00895D39" w:rsidRPr="004C0AB5">
              <w:rPr>
                <w:rStyle w:val="Hyperlink"/>
                <w:rFonts w:cstheme="minorHAnsi"/>
                <w:noProof/>
              </w:rPr>
              <w:t>4)</w:t>
            </w:r>
            <w:r w:rsidR="00895D39">
              <w:rPr>
                <w:rFonts w:eastAsiaTheme="minorEastAsia"/>
                <w:noProof/>
                <w:lang w:eastAsia="zh-CN"/>
              </w:rPr>
              <w:tab/>
            </w:r>
            <w:r w:rsidR="00895D39" w:rsidRPr="004C0AB5">
              <w:rPr>
                <w:rStyle w:val="Hyperlink"/>
                <w:rFonts w:cstheme="minorHAnsi"/>
                <w:noProof/>
              </w:rPr>
              <w:t>Get Attribute to Policer</w:t>
            </w:r>
            <w:r w:rsidR="00895D39">
              <w:rPr>
                <w:noProof/>
                <w:webHidden/>
              </w:rPr>
              <w:tab/>
            </w:r>
            <w:r w:rsidR="00895D39">
              <w:rPr>
                <w:noProof/>
                <w:webHidden/>
              </w:rPr>
              <w:fldChar w:fldCharType="begin"/>
            </w:r>
            <w:r w:rsidR="00895D39">
              <w:rPr>
                <w:noProof/>
                <w:webHidden/>
              </w:rPr>
              <w:instrText xml:space="preserve"> PAGEREF _Toc418687217 \h </w:instrText>
            </w:r>
            <w:r w:rsidR="00895D39">
              <w:rPr>
                <w:noProof/>
                <w:webHidden/>
              </w:rPr>
            </w:r>
            <w:r w:rsidR="00895D39">
              <w:rPr>
                <w:noProof/>
                <w:webHidden/>
              </w:rPr>
              <w:fldChar w:fldCharType="separate"/>
            </w:r>
            <w:r w:rsidR="00895D39">
              <w:rPr>
                <w:noProof/>
                <w:webHidden/>
              </w:rPr>
              <w:t>4</w:t>
            </w:r>
            <w:r w:rsidR="00895D39">
              <w:rPr>
                <w:noProof/>
                <w:webHidden/>
              </w:rPr>
              <w:fldChar w:fldCharType="end"/>
            </w:r>
          </w:hyperlink>
        </w:p>
        <w:p w14:paraId="1DF35D92" w14:textId="77777777" w:rsidR="00895D39" w:rsidRDefault="00037B48">
          <w:pPr>
            <w:pStyle w:val="TOC2"/>
            <w:tabs>
              <w:tab w:val="left" w:pos="660"/>
              <w:tab w:val="right" w:leader="dot" w:pos="9350"/>
            </w:tabs>
            <w:rPr>
              <w:rFonts w:eastAsiaTheme="minorEastAsia"/>
              <w:noProof/>
              <w:lang w:eastAsia="zh-CN"/>
            </w:rPr>
          </w:pPr>
          <w:hyperlink w:anchor="_Toc418687218" w:history="1">
            <w:r w:rsidR="00895D39" w:rsidRPr="004C0AB5">
              <w:rPr>
                <w:rStyle w:val="Hyperlink"/>
                <w:rFonts w:cstheme="minorHAnsi"/>
                <w:noProof/>
              </w:rPr>
              <w:t>5)</w:t>
            </w:r>
            <w:r w:rsidR="00895D39">
              <w:rPr>
                <w:rFonts w:eastAsiaTheme="minorEastAsia"/>
                <w:noProof/>
                <w:lang w:eastAsia="zh-CN"/>
              </w:rPr>
              <w:tab/>
            </w:r>
            <w:r w:rsidR="00895D39" w:rsidRPr="004C0AB5">
              <w:rPr>
                <w:rStyle w:val="Hyperlink"/>
                <w:rFonts w:cstheme="minorHAnsi"/>
                <w:noProof/>
              </w:rPr>
              <w:t>Get Policer Stats</w:t>
            </w:r>
            <w:r w:rsidR="00895D39">
              <w:rPr>
                <w:noProof/>
                <w:webHidden/>
              </w:rPr>
              <w:tab/>
            </w:r>
            <w:r w:rsidR="00895D39">
              <w:rPr>
                <w:noProof/>
                <w:webHidden/>
              </w:rPr>
              <w:fldChar w:fldCharType="begin"/>
            </w:r>
            <w:r w:rsidR="00895D39">
              <w:rPr>
                <w:noProof/>
                <w:webHidden/>
              </w:rPr>
              <w:instrText xml:space="preserve"> PAGEREF _Toc418687218 \h </w:instrText>
            </w:r>
            <w:r w:rsidR="00895D39">
              <w:rPr>
                <w:noProof/>
                <w:webHidden/>
              </w:rPr>
            </w:r>
            <w:r w:rsidR="00895D39">
              <w:rPr>
                <w:noProof/>
                <w:webHidden/>
              </w:rPr>
              <w:fldChar w:fldCharType="separate"/>
            </w:r>
            <w:r w:rsidR="00895D39">
              <w:rPr>
                <w:noProof/>
                <w:webHidden/>
              </w:rPr>
              <w:t>5</w:t>
            </w:r>
            <w:r w:rsidR="00895D39">
              <w:rPr>
                <w:noProof/>
                <w:webHidden/>
              </w:rPr>
              <w:fldChar w:fldCharType="end"/>
            </w:r>
          </w:hyperlink>
        </w:p>
        <w:p w14:paraId="1C596EAD" w14:textId="77777777" w:rsidR="00895D39" w:rsidRDefault="00037B48">
          <w:pPr>
            <w:pStyle w:val="TOC2"/>
            <w:tabs>
              <w:tab w:val="left" w:pos="660"/>
              <w:tab w:val="right" w:leader="dot" w:pos="9350"/>
            </w:tabs>
            <w:rPr>
              <w:rFonts w:eastAsiaTheme="minorEastAsia"/>
              <w:noProof/>
              <w:lang w:eastAsia="zh-CN"/>
            </w:rPr>
          </w:pPr>
          <w:hyperlink w:anchor="_Toc418687219" w:history="1">
            <w:r w:rsidR="00895D39" w:rsidRPr="004C0AB5">
              <w:rPr>
                <w:rStyle w:val="Hyperlink"/>
                <w:noProof/>
              </w:rPr>
              <w:t>6)</w:t>
            </w:r>
            <w:r w:rsidR="00895D39">
              <w:rPr>
                <w:rFonts w:eastAsiaTheme="minorEastAsia"/>
                <w:noProof/>
                <w:lang w:eastAsia="zh-CN"/>
              </w:rPr>
              <w:tab/>
            </w:r>
            <w:r w:rsidR="00895D39" w:rsidRPr="004C0AB5">
              <w:rPr>
                <w:rStyle w:val="Hyperlink"/>
                <w:noProof/>
              </w:rPr>
              <w:t>Method Table for Policer</w:t>
            </w:r>
            <w:r w:rsidR="00895D39">
              <w:rPr>
                <w:noProof/>
                <w:webHidden/>
              </w:rPr>
              <w:tab/>
            </w:r>
            <w:r w:rsidR="00895D39">
              <w:rPr>
                <w:noProof/>
                <w:webHidden/>
              </w:rPr>
              <w:fldChar w:fldCharType="begin"/>
            </w:r>
            <w:r w:rsidR="00895D39">
              <w:rPr>
                <w:noProof/>
                <w:webHidden/>
              </w:rPr>
              <w:instrText xml:space="preserve"> PAGEREF _Toc418687219 \h </w:instrText>
            </w:r>
            <w:r w:rsidR="00895D39">
              <w:rPr>
                <w:noProof/>
                <w:webHidden/>
              </w:rPr>
            </w:r>
            <w:r w:rsidR="00895D39">
              <w:rPr>
                <w:noProof/>
                <w:webHidden/>
              </w:rPr>
              <w:fldChar w:fldCharType="separate"/>
            </w:r>
            <w:r w:rsidR="00895D39">
              <w:rPr>
                <w:noProof/>
                <w:webHidden/>
              </w:rPr>
              <w:t>5</w:t>
            </w:r>
            <w:r w:rsidR="00895D39">
              <w:rPr>
                <w:noProof/>
                <w:webHidden/>
              </w:rPr>
              <w:fldChar w:fldCharType="end"/>
            </w:r>
          </w:hyperlink>
        </w:p>
        <w:p w14:paraId="2DF7A503" w14:textId="77777777" w:rsidR="00895D39" w:rsidRDefault="00037B48">
          <w:pPr>
            <w:pStyle w:val="TOC2"/>
            <w:tabs>
              <w:tab w:val="left" w:pos="880"/>
              <w:tab w:val="right" w:leader="dot" w:pos="9350"/>
            </w:tabs>
            <w:rPr>
              <w:rFonts w:eastAsiaTheme="minorEastAsia"/>
              <w:noProof/>
              <w:lang w:eastAsia="zh-CN"/>
            </w:rPr>
          </w:pPr>
          <w:hyperlink w:anchor="_Toc418687220" w:history="1">
            <w:r w:rsidR="00895D39" w:rsidRPr="004C0AB5">
              <w:rPr>
                <w:rStyle w:val="Hyperlink"/>
                <w:noProof/>
                <w:lang w:val="fr-FR"/>
              </w:rPr>
              <w:t>2.3</w:t>
            </w:r>
            <w:r w:rsidR="00895D39">
              <w:rPr>
                <w:rFonts w:eastAsiaTheme="minorEastAsia"/>
                <w:noProof/>
                <w:lang w:eastAsia="zh-CN"/>
              </w:rPr>
              <w:tab/>
            </w:r>
            <w:r w:rsidR="00895D39" w:rsidRPr="004C0AB5">
              <w:rPr>
                <w:rStyle w:val="Hyperlink"/>
                <w:noProof/>
                <w:lang w:val="fr-FR"/>
              </w:rPr>
              <w:t>Changes to saiport.h</w:t>
            </w:r>
            <w:r w:rsidR="00895D39">
              <w:rPr>
                <w:noProof/>
                <w:webHidden/>
              </w:rPr>
              <w:tab/>
            </w:r>
            <w:r w:rsidR="00895D39">
              <w:rPr>
                <w:noProof/>
                <w:webHidden/>
              </w:rPr>
              <w:fldChar w:fldCharType="begin"/>
            </w:r>
            <w:r w:rsidR="00895D39">
              <w:rPr>
                <w:noProof/>
                <w:webHidden/>
              </w:rPr>
              <w:instrText xml:space="preserve"> PAGEREF _Toc418687220 \h </w:instrText>
            </w:r>
            <w:r w:rsidR="00895D39">
              <w:rPr>
                <w:noProof/>
                <w:webHidden/>
              </w:rPr>
            </w:r>
            <w:r w:rsidR="00895D39">
              <w:rPr>
                <w:noProof/>
                <w:webHidden/>
              </w:rPr>
              <w:fldChar w:fldCharType="separate"/>
            </w:r>
            <w:r w:rsidR="00895D39">
              <w:rPr>
                <w:noProof/>
                <w:webHidden/>
              </w:rPr>
              <w:t>5</w:t>
            </w:r>
            <w:r w:rsidR="00895D39">
              <w:rPr>
                <w:noProof/>
                <w:webHidden/>
              </w:rPr>
              <w:fldChar w:fldCharType="end"/>
            </w:r>
          </w:hyperlink>
        </w:p>
        <w:p w14:paraId="1082267B" w14:textId="77777777" w:rsidR="00895D39" w:rsidRDefault="00037B48">
          <w:pPr>
            <w:pStyle w:val="TOC3"/>
            <w:tabs>
              <w:tab w:val="left" w:pos="1320"/>
              <w:tab w:val="right" w:leader="dot" w:pos="9350"/>
            </w:tabs>
            <w:rPr>
              <w:rFonts w:eastAsiaTheme="minorEastAsia"/>
              <w:noProof/>
              <w:lang w:eastAsia="zh-CN"/>
            </w:rPr>
          </w:pPr>
          <w:hyperlink w:anchor="_Toc418687221" w:history="1">
            <w:r w:rsidR="00895D39" w:rsidRPr="004C0AB5">
              <w:rPr>
                <w:rStyle w:val="Hyperlink"/>
                <w:noProof/>
                <w:lang w:val="fr-FR"/>
              </w:rPr>
              <w:t>2.3.1</w:t>
            </w:r>
            <w:r w:rsidR="00895D39">
              <w:rPr>
                <w:rFonts w:eastAsiaTheme="minorEastAsia"/>
                <w:noProof/>
                <w:lang w:eastAsia="zh-CN"/>
              </w:rPr>
              <w:tab/>
            </w:r>
            <w:r w:rsidR="00895D39" w:rsidRPr="004C0AB5">
              <w:rPr>
                <w:rStyle w:val="Hyperlink"/>
                <w:noProof/>
                <w:lang w:val="fr-FR"/>
              </w:rPr>
              <w:t>New Attributes</w:t>
            </w:r>
            <w:r w:rsidR="00895D39">
              <w:rPr>
                <w:noProof/>
                <w:webHidden/>
              </w:rPr>
              <w:tab/>
            </w:r>
            <w:r w:rsidR="00895D39">
              <w:rPr>
                <w:noProof/>
                <w:webHidden/>
              </w:rPr>
              <w:fldChar w:fldCharType="begin"/>
            </w:r>
            <w:r w:rsidR="00895D39">
              <w:rPr>
                <w:noProof/>
                <w:webHidden/>
              </w:rPr>
              <w:instrText xml:space="preserve"> PAGEREF _Toc418687221 \h </w:instrText>
            </w:r>
            <w:r w:rsidR="00895D39">
              <w:rPr>
                <w:noProof/>
                <w:webHidden/>
              </w:rPr>
            </w:r>
            <w:r w:rsidR="00895D39">
              <w:rPr>
                <w:noProof/>
                <w:webHidden/>
              </w:rPr>
              <w:fldChar w:fldCharType="separate"/>
            </w:r>
            <w:r w:rsidR="00895D39">
              <w:rPr>
                <w:noProof/>
                <w:webHidden/>
              </w:rPr>
              <w:t>5</w:t>
            </w:r>
            <w:r w:rsidR="00895D39">
              <w:rPr>
                <w:noProof/>
                <w:webHidden/>
              </w:rPr>
              <w:fldChar w:fldCharType="end"/>
            </w:r>
          </w:hyperlink>
        </w:p>
        <w:p w14:paraId="6C0AED9C" w14:textId="77777777" w:rsidR="00895D39" w:rsidRDefault="00037B48">
          <w:pPr>
            <w:pStyle w:val="TOC2"/>
            <w:tabs>
              <w:tab w:val="left" w:pos="880"/>
              <w:tab w:val="right" w:leader="dot" w:pos="9350"/>
            </w:tabs>
            <w:rPr>
              <w:rFonts w:eastAsiaTheme="minorEastAsia"/>
              <w:noProof/>
              <w:lang w:eastAsia="zh-CN"/>
            </w:rPr>
          </w:pPr>
          <w:hyperlink w:anchor="_Toc418687222" w:history="1">
            <w:r w:rsidR="00895D39" w:rsidRPr="004C0AB5">
              <w:rPr>
                <w:rStyle w:val="Hyperlink"/>
                <w:noProof/>
              </w:rPr>
              <w:t>2.4</w:t>
            </w:r>
            <w:r w:rsidR="00895D39">
              <w:rPr>
                <w:rFonts w:eastAsiaTheme="minorEastAsia"/>
                <w:noProof/>
                <w:lang w:eastAsia="zh-CN"/>
              </w:rPr>
              <w:tab/>
            </w:r>
            <w:r w:rsidR="00895D39" w:rsidRPr="004C0AB5">
              <w:rPr>
                <w:rStyle w:val="Hyperlink"/>
                <w:noProof/>
              </w:rPr>
              <w:t>Modified Attributes</w:t>
            </w:r>
            <w:r w:rsidR="00895D39">
              <w:rPr>
                <w:noProof/>
                <w:webHidden/>
              </w:rPr>
              <w:tab/>
            </w:r>
            <w:r w:rsidR="00895D39">
              <w:rPr>
                <w:noProof/>
                <w:webHidden/>
              </w:rPr>
              <w:fldChar w:fldCharType="begin"/>
            </w:r>
            <w:r w:rsidR="00895D39">
              <w:rPr>
                <w:noProof/>
                <w:webHidden/>
              </w:rPr>
              <w:instrText xml:space="preserve"> PAGEREF _Toc418687222 \h </w:instrText>
            </w:r>
            <w:r w:rsidR="00895D39">
              <w:rPr>
                <w:noProof/>
                <w:webHidden/>
              </w:rPr>
            </w:r>
            <w:r w:rsidR="00895D39">
              <w:rPr>
                <w:noProof/>
                <w:webHidden/>
              </w:rPr>
              <w:fldChar w:fldCharType="separate"/>
            </w:r>
            <w:r w:rsidR="00895D39">
              <w:rPr>
                <w:noProof/>
                <w:webHidden/>
              </w:rPr>
              <w:t>5</w:t>
            </w:r>
            <w:r w:rsidR="00895D39">
              <w:rPr>
                <w:noProof/>
                <w:webHidden/>
              </w:rPr>
              <w:fldChar w:fldCharType="end"/>
            </w:r>
          </w:hyperlink>
        </w:p>
        <w:p w14:paraId="7A4A6AF6" w14:textId="77777777" w:rsidR="00895D39" w:rsidRDefault="00037B48">
          <w:pPr>
            <w:pStyle w:val="TOC2"/>
            <w:tabs>
              <w:tab w:val="left" w:pos="880"/>
              <w:tab w:val="right" w:leader="dot" w:pos="9350"/>
            </w:tabs>
            <w:rPr>
              <w:rFonts w:eastAsiaTheme="minorEastAsia"/>
              <w:noProof/>
              <w:lang w:eastAsia="zh-CN"/>
            </w:rPr>
          </w:pPr>
          <w:hyperlink w:anchor="_Toc418687223" w:history="1">
            <w:r w:rsidR="00895D39" w:rsidRPr="004C0AB5">
              <w:rPr>
                <w:rStyle w:val="Hyperlink"/>
                <w:noProof/>
                <w:lang w:val="fr-FR"/>
              </w:rPr>
              <w:t>2.5</w:t>
            </w:r>
            <w:r w:rsidR="00895D39">
              <w:rPr>
                <w:rFonts w:eastAsiaTheme="minorEastAsia"/>
                <w:noProof/>
                <w:lang w:eastAsia="zh-CN"/>
              </w:rPr>
              <w:tab/>
            </w:r>
            <w:r w:rsidR="00895D39" w:rsidRPr="004C0AB5">
              <w:rPr>
                <w:rStyle w:val="Hyperlink"/>
                <w:noProof/>
                <w:lang w:val="fr-FR"/>
              </w:rPr>
              <w:t>Changes to saiacl.h</w:t>
            </w:r>
            <w:r w:rsidR="00895D39">
              <w:rPr>
                <w:noProof/>
                <w:webHidden/>
              </w:rPr>
              <w:tab/>
            </w:r>
            <w:r w:rsidR="00895D39">
              <w:rPr>
                <w:noProof/>
                <w:webHidden/>
              </w:rPr>
              <w:fldChar w:fldCharType="begin"/>
            </w:r>
            <w:r w:rsidR="00895D39">
              <w:rPr>
                <w:noProof/>
                <w:webHidden/>
              </w:rPr>
              <w:instrText xml:space="preserve"> PAGEREF _Toc418687223 \h </w:instrText>
            </w:r>
            <w:r w:rsidR="00895D39">
              <w:rPr>
                <w:noProof/>
                <w:webHidden/>
              </w:rPr>
            </w:r>
            <w:r w:rsidR="00895D39">
              <w:rPr>
                <w:noProof/>
                <w:webHidden/>
              </w:rPr>
              <w:fldChar w:fldCharType="separate"/>
            </w:r>
            <w:r w:rsidR="00895D39">
              <w:rPr>
                <w:noProof/>
                <w:webHidden/>
              </w:rPr>
              <w:t>5</w:t>
            </w:r>
            <w:r w:rsidR="00895D39">
              <w:rPr>
                <w:noProof/>
                <w:webHidden/>
              </w:rPr>
              <w:fldChar w:fldCharType="end"/>
            </w:r>
          </w:hyperlink>
        </w:p>
        <w:p w14:paraId="13F651C9" w14:textId="77777777" w:rsidR="00895D39" w:rsidRDefault="00037B48">
          <w:pPr>
            <w:pStyle w:val="TOC2"/>
            <w:tabs>
              <w:tab w:val="left" w:pos="880"/>
              <w:tab w:val="right" w:leader="dot" w:pos="9350"/>
            </w:tabs>
            <w:rPr>
              <w:rFonts w:eastAsiaTheme="minorEastAsia"/>
              <w:noProof/>
              <w:lang w:eastAsia="zh-CN"/>
            </w:rPr>
          </w:pPr>
          <w:hyperlink w:anchor="_Toc418687224" w:history="1">
            <w:r w:rsidR="00895D39" w:rsidRPr="004C0AB5">
              <w:rPr>
                <w:rStyle w:val="Hyperlink"/>
                <w:noProof/>
              </w:rPr>
              <w:t>2.6</w:t>
            </w:r>
            <w:r w:rsidR="00895D39">
              <w:rPr>
                <w:rFonts w:eastAsiaTheme="minorEastAsia"/>
                <w:noProof/>
                <w:lang w:eastAsia="zh-CN"/>
              </w:rPr>
              <w:tab/>
            </w:r>
            <w:r w:rsidR="00895D39" w:rsidRPr="004C0AB5">
              <w:rPr>
                <w:rStyle w:val="Hyperlink"/>
                <w:noProof/>
              </w:rPr>
              <w:t>Example configurations</w:t>
            </w:r>
            <w:r w:rsidR="00895D39">
              <w:rPr>
                <w:noProof/>
                <w:webHidden/>
              </w:rPr>
              <w:tab/>
            </w:r>
            <w:r w:rsidR="00895D39">
              <w:rPr>
                <w:noProof/>
                <w:webHidden/>
              </w:rPr>
              <w:fldChar w:fldCharType="begin"/>
            </w:r>
            <w:r w:rsidR="00895D39">
              <w:rPr>
                <w:noProof/>
                <w:webHidden/>
              </w:rPr>
              <w:instrText xml:space="preserve"> PAGEREF _Toc418687224 \h </w:instrText>
            </w:r>
            <w:r w:rsidR="00895D39">
              <w:rPr>
                <w:noProof/>
                <w:webHidden/>
              </w:rPr>
            </w:r>
            <w:r w:rsidR="00895D39">
              <w:rPr>
                <w:noProof/>
                <w:webHidden/>
              </w:rPr>
              <w:fldChar w:fldCharType="separate"/>
            </w:r>
            <w:r w:rsidR="00895D39">
              <w:rPr>
                <w:noProof/>
                <w:webHidden/>
              </w:rPr>
              <w:t>6</w:t>
            </w:r>
            <w:r w:rsidR="00895D39">
              <w:rPr>
                <w:noProof/>
                <w:webHidden/>
              </w:rPr>
              <w:fldChar w:fldCharType="end"/>
            </w:r>
          </w:hyperlink>
        </w:p>
        <w:p w14:paraId="6BAC4D94" w14:textId="77777777" w:rsidR="00895D39" w:rsidRDefault="00037B48">
          <w:pPr>
            <w:pStyle w:val="TOC3"/>
            <w:tabs>
              <w:tab w:val="left" w:pos="1320"/>
              <w:tab w:val="right" w:leader="dot" w:pos="9350"/>
            </w:tabs>
            <w:rPr>
              <w:rFonts w:eastAsiaTheme="minorEastAsia"/>
              <w:noProof/>
              <w:lang w:eastAsia="zh-CN"/>
            </w:rPr>
          </w:pPr>
          <w:hyperlink w:anchor="_Toc418687225" w:history="1">
            <w:r w:rsidR="00895D39" w:rsidRPr="004C0AB5">
              <w:rPr>
                <w:rStyle w:val="Hyperlink"/>
                <w:noProof/>
              </w:rPr>
              <w:t>2.6.1</w:t>
            </w:r>
            <w:r w:rsidR="00895D39">
              <w:rPr>
                <w:rFonts w:eastAsiaTheme="minorEastAsia"/>
                <w:noProof/>
                <w:lang w:eastAsia="zh-CN"/>
              </w:rPr>
              <w:tab/>
            </w:r>
            <w:r w:rsidR="00895D39" w:rsidRPr="004C0AB5">
              <w:rPr>
                <w:rStyle w:val="Hyperlink"/>
                <w:noProof/>
              </w:rPr>
              <w:t>Example to create policer</w:t>
            </w:r>
            <w:r w:rsidR="00895D39">
              <w:rPr>
                <w:noProof/>
                <w:webHidden/>
              </w:rPr>
              <w:tab/>
            </w:r>
            <w:r w:rsidR="00895D39">
              <w:rPr>
                <w:noProof/>
                <w:webHidden/>
              </w:rPr>
              <w:fldChar w:fldCharType="begin"/>
            </w:r>
            <w:r w:rsidR="00895D39">
              <w:rPr>
                <w:noProof/>
                <w:webHidden/>
              </w:rPr>
              <w:instrText xml:space="preserve"> PAGEREF _Toc418687225 \h </w:instrText>
            </w:r>
            <w:r w:rsidR="00895D39">
              <w:rPr>
                <w:noProof/>
                <w:webHidden/>
              </w:rPr>
            </w:r>
            <w:r w:rsidR="00895D39">
              <w:rPr>
                <w:noProof/>
                <w:webHidden/>
              </w:rPr>
              <w:fldChar w:fldCharType="separate"/>
            </w:r>
            <w:r w:rsidR="00895D39">
              <w:rPr>
                <w:noProof/>
                <w:webHidden/>
              </w:rPr>
              <w:t>6</w:t>
            </w:r>
            <w:r w:rsidR="00895D39">
              <w:rPr>
                <w:noProof/>
                <w:webHidden/>
              </w:rPr>
              <w:fldChar w:fldCharType="end"/>
            </w:r>
          </w:hyperlink>
        </w:p>
        <w:p w14:paraId="4C29247F" w14:textId="77777777" w:rsidR="00895D39" w:rsidRDefault="00037B48">
          <w:pPr>
            <w:pStyle w:val="TOC3"/>
            <w:tabs>
              <w:tab w:val="left" w:pos="1320"/>
              <w:tab w:val="right" w:leader="dot" w:pos="9350"/>
            </w:tabs>
            <w:rPr>
              <w:rFonts w:eastAsiaTheme="minorEastAsia"/>
              <w:noProof/>
              <w:lang w:eastAsia="zh-CN"/>
            </w:rPr>
          </w:pPr>
          <w:hyperlink w:anchor="_Toc418687226" w:history="1">
            <w:r w:rsidR="00895D39" w:rsidRPr="004C0AB5">
              <w:rPr>
                <w:rStyle w:val="Hyperlink"/>
                <w:noProof/>
              </w:rPr>
              <w:t>2.6.2</w:t>
            </w:r>
            <w:r w:rsidR="00895D39">
              <w:rPr>
                <w:rFonts w:eastAsiaTheme="minorEastAsia"/>
                <w:noProof/>
                <w:lang w:eastAsia="zh-CN"/>
              </w:rPr>
              <w:tab/>
            </w:r>
            <w:r w:rsidR="00895D39" w:rsidRPr="004C0AB5">
              <w:rPr>
                <w:rStyle w:val="Hyperlink"/>
                <w:noProof/>
              </w:rPr>
              <w:t>Ingress Policer: Apply policer to ingress ACL</w:t>
            </w:r>
            <w:r w:rsidR="00895D39">
              <w:rPr>
                <w:noProof/>
                <w:webHidden/>
              </w:rPr>
              <w:tab/>
            </w:r>
            <w:r w:rsidR="00895D39">
              <w:rPr>
                <w:noProof/>
                <w:webHidden/>
              </w:rPr>
              <w:fldChar w:fldCharType="begin"/>
            </w:r>
            <w:r w:rsidR="00895D39">
              <w:rPr>
                <w:noProof/>
                <w:webHidden/>
              </w:rPr>
              <w:instrText xml:space="preserve"> PAGEREF _Toc418687226 \h </w:instrText>
            </w:r>
            <w:r w:rsidR="00895D39">
              <w:rPr>
                <w:noProof/>
                <w:webHidden/>
              </w:rPr>
            </w:r>
            <w:r w:rsidR="00895D39">
              <w:rPr>
                <w:noProof/>
                <w:webHidden/>
              </w:rPr>
              <w:fldChar w:fldCharType="separate"/>
            </w:r>
            <w:r w:rsidR="00895D39">
              <w:rPr>
                <w:noProof/>
                <w:webHidden/>
              </w:rPr>
              <w:t>6</w:t>
            </w:r>
            <w:r w:rsidR="00895D39">
              <w:rPr>
                <w:noProof/>
                <w:webHidden/>
              </w:rPr>
              <w:fldChar w:fldCharType="end"/>
            </w:r>
          </w:hyperlink>
        </w:p>
        <w:p w14:paraId="6169EE08" w14:textId="77777777" w:rsidR="00895D39" w:rsidRDefault="00037B48">
          <w:pPr>
            <w:pStyle w:val="TOC3"/>
            <w:tabs>
              <w:tab w:val="left" w:pos="1320"/>
              <w:tab w:val="right" w:leader="dot" w:pos="9350"/>
            </w:tabs>
            <w:rPr>
              <w:rFonts w:eastAsiaTheme="minorEastAsia"/>
              <w:noProof/>
              <w:lang w:eastAsia="zh-CN"/>
            </w:rPr>
          </w:pPr>
          <w:hyperlink w:anchor="_Toc418687227" w:history="1">
            <w:r w:rsidR="00895D39" w:rsidRPr="004C0AB5">
              <w:rPr>
                <w:rStyle w:val="Hyperlink"/>
                <w:noProof/>
              </w:rPr>
              <w:t>2.6.3</w:t>
            </w:r>
            <w:r w:rsidR="00895D39">
              <w:rPr>
                <w:rFonts w:eastAsiaTheme="minorEastAsia"/>
                <w:noProof/>
                <w:lang w:eastAsia="zh-CN"/>
              </w:rPr>
              <w:tab/>
            </w:r>
            <w:r w:rsidR="00895D39" w:rsidRPr="004C0AB5">
              <w:rPr>
                <w:rStyle w:val="Hyperlink"/>
                <w:noProof/>
              </w:rPr>
              <w:t>Egress rate limit: Apply policer to Egress ACL</w:t>
            </w:r>
            <w:r w:rsidR="00895D39">
              <w:rPr>
                <w:noProof/>
                <w:webHidden/>
              </w:rPr>
              <w:tab/>
            </w:r>
            <w:r w:rsidR="00895D39">
              <w:rPr>
                <w:noProof/>
                <w:webHidden/>
              </w:rPr>
              <w:fldChar w:fldCharType="begin"/>
            </w:r>
            <w:r w:rsidR="00895D39">
              <w:rPr>
                <w:noProof/>
                <w:webHidden/>
              </w:rPr>
              <w:instrText xml:space="preserve"> PAGEREF _Toc418687227 \h </w:instrText>
            </w:r>
            <w:r w:rsidR="00895D39">
              <w:rPr>
                <w:noProof/>
                <w:webHidden/>
              </w:rPr>
            </w:r>
            <w:r w:rsidR="00895D39">
              <w:rPr>
                <w:noProof/>
                <w:webHidden/>
              </w:rPr>
              <w:fldChar w:fldCharType="separate"/>
            </w:r>
            <w:r w:rsidR="00895D39">
              <w:rPr>
                <w:noProof/>
                <w:webHidden/>
              </w:rPr>
              <w:t>7</w:t>
            </w:r>
            <w:r w:rsidR="00895D39">
              <w:rPr>
                <w:noProof/>
                <w:webHidden/>
              </w:rPr>
              <w:fldChar w:fldCharType="end"/>
            </w:r>
          </w:hyperlink>
        </w:p>
        <w:p w14:paraId="37DD9734" w14:textId="77777777" w:rsidR="00895D39" w:rsidRDefault="00037B48">
          <w:pPr>
            <w:pStyle w:val="TOC3"/>
            <w:tabs>
              <w:tab w:val="left" w:pos="1320"/>
              <w:tab w:val="right" w:leader="dot" w:pos="9350"/>
            </w:tabs>
            <w:rPr>
              <w:rFonts w:eastAsiaTheme="minorEastAsia"/>
              <w:noProof/>
              <w:lang w:eastAsia="zh-CN"/>
            </w:rPr>
          </w:pPr>
          <w:hyperlink w:anchor="_Toc418687228" w:history="1">
            <w:r w:rsidR="00895D39" w:rsidRPr="004C0AB5">
              <w:rPr>
                <w:rStyle w:val="Hyperlink"/>
                <w:noProof/>
              </w:rPr>
              <w:t>2.6.4</w:t>
            </w:r>
            <w:r w:rsidR="00895D39">
              <w:rPr>
                <w:rFonts w:eastAsiaTheme="minorEastAsia"/>
                <w:noProof/>
                <w:lang w:eastAsia="zh-CN"/>
              </w:rPr>
              <w:tab/>
            </w:r>
            <w:r w:rsidR="00895D39" w:rsidRPr="004C0AB5">
              <w:rPr>
                <w:rStyle w:val="Hyperlink"/>
                <w:noProof/>
              </w:rPr>
              <w:t>Apply policer to PORT</w:t>
            </w:r>
            <w:r w:rsidR="00895D39">
              <w:rPr>
                <w:noProof/>
                <w:webHidden/>
              </w:rPr>
              <w:tab/>
            </w:r>
            <w:r w:rsidR="00895D39">
              <w:rPr>
                <w:noProof/>
                <w:webHidden/>
              </w:rPr>
              <w:fldChar w:fldCharType="begin"/>
            </w:r>
            <w:r w:rsidR="00895D39">
              <w:rPr>
                <w:noProof/>
                <w:webHidden/>
              </w:rPr>
              <w:instrText xml:space="preserve"> PAGEREF _Toc418687228 \h </w:instrText>
            </w:r>
            <w:r w:rsidR="00895D39">
              <w:rPr>
                <w:noProof/>
                <w:webHidden/>
              </w:rPr>
            </w:r>
            <w:r w:rsidR="00895D39">
              <w:rPr>
                <w:noProof/>
                <w:webHidden/>
              </w:rPr>
              <w:fldChar w:fldCharType="separate"/>
            </w:r>
            <w:r w:rsidR="00895D39">
              <w:rPr>
                <w:noProof/>
                <w:webHidden/>
              </w:rPr>
              <w:t>7</w:t>
            </w:r>
            <w:r w:rsidR="00895D39">
              <w:rPr>
                <w:noProof/>
                <w:webHidden/>
              </w:rPr>
              <w:fldChar w:fldCharType="end"/>
            </w:r>
          </w:hyperlink>
        </w:p>
        <w:p w14:paraId="4AFE67C1" w14:textId="77777777" w:rsidR="00895D39" w:rsidRDefault="00037B48">
          <w:pPr>
            <w:pStyle w:val="TOC3"/>
            <w:tabs>
              <w:tab w:val="left" w:pos="1320"/>
              <w:tab w:val="right" w:leader="dot" w:pos="9350"/>
            </w:tabs>
            <w:rPr>
              <w:rFonts w:eastAsiaTheme="minorEastAsia"/>
              <w:noProof/>
              <w:lang w:eastAsia="zh-CN"/>
            </w:rPr>
          </w:pPr>
          <w:hyperlink w:anchor="_Toc418687229" w:history="1">
            <w:r w:rsidR="00895D39" w:rsidRPr="004C0AB5">
              <w:rPr>
                <w:rStyle w:val="Hyperlink"/>
                <w:noProof/>
              </w:rPr>
              <w:t>2.6.5</w:t>
            </w:r>
            <w:r w:rsidR="00895D39">
              <w:rPr>
                <w:rFonts w:eastAsiaTheme="minorEastAsia"/>
                <w:noProof/>
                <w:lang w:eastAsia="zh-CN"/>
              </w:rPr>
              <w:tab/>
            </w:r>
            <w:r w:rsidR="00895D39" w:rsidRPr="004C0AB5">
              <w:rPr>
                <w:rStyle w:val="Hyperlink"/>
                <w:noProof/>
              </w:rPr>
              <w:t>Remove policer from PORT</w:t>
            </w:r>
            <w:r w:rsidR="00895D39">
              <w:rPr>
                <w:noProof/>
                <w:webHidden/>
              </w:rPr>
              <w:tab/>
            </w:r>
            <w:r w:rsidR="00895D39">
              <w:rPr>
                <w:noProof/>
                <w:webHidden/>
              </w:rPr>
              <w:fldChar w:fldCharType="begin"/>
            </w:r>
            <w:r w:rsidR="00895D39">
              <w:rPr>
                <w:noProof/>
                <w:webHidden/>
              </w:rPr>
              <w:instrText xml:space="preserve"> PAGEREF _Toc418687229 \h </w:instrText>
            </w:r>
            <w:r w:rsidR="00895D39">
              <w:rPr>
                <w:noProof/>
                <w:webHidden/>
              </w:rPr>
            </w:r>
            <w:r w:rsidR="00895D39">
              <w:rPr>
                <w:noProof/>
                <w:webHidden/>
              </w:rPr>
              <w:fldChar w:fldCharType="separate"/>
            </w:r>
            <w:r w:rsidR="00895D39">
              <w:rPr>
                <w:noProof/>
                <w:webHidden/>
              </w:rPr>
              <w:t>7</w:t>
            </w:r>
            <w:r w:rsidR="00895D39">
              <w:rPr>
                <w:noProof/>
                <w:webHidden/>
              </w:rPr>
              <w:fldChar w:fldCharType="end"/>
            </w:r>
          </w:hyperlink>
        </w:p>
        <w:p w14:paraId="1CDF23FE" w14:textId="77777777" w:rsidR="00895D39" w:rsidRDefault="00037B48">
          <w:pPr>
            <w:pStyle w:val="TOC3"/>
            <w:tabs>
              <w:tab w:val="left" w:pos="1320"/>
              <w:tab w:val="right" w:leader="dot" w:pos="9350"/>
            </w:tabs>
            <w:rPr>
              <w:rFonts w:eastAsiaTheme="minorEastAsia"/>
              <w:noProof/>
              <w:lang w:eastAsia="zh-CN"/>
            </w:rPr>
          </w:pPr>
          <w:hyperlink w:anchor="_Toc418687230" w:history="1">
            <w:r w:rsidR="00895D39" w:rsidRPr="004C0AB5">
              <w:rPr>
                <w:rStyle w:val="Hyperlink"/>
                <w:noProof/>
              </w:rPr>
              <w:t>2.6.6</w:t>
            </w:r>
            <w:r w:rsidR="00895D39">
              <w:rPr>
                <w:rFonts w:eastAsiaTheme="minorEastAsia"/>
                <w:noProof/>
                <w:lang w:eastAsia="zh-CN"/>
              </w:rPr>
              <w:tab/>
            </w:r>
            <w:r w:rsidR="00895D39" w:rsidRPr="004C0AB5">
              <w:rPr>
                <w:rStyle w:val="Hyperlink"/>
                <w:noProof/>
              </w:rPr>
              <w:t>Policer counters</w:t>
            </w:r>
            <w:r w:rsidR="00895D39">
              <w:rPr>
                <w:noProof/>
                <w:webHidden/>
              </w:rPr>
              <w:tab/>
            </w:r>
            <w:r w:rsidR="00895D39">
              <w:rPr>
                <w:noProof/>
                <w:webHidden/>
              </w:rPr>
              <w:fldChar w:fldCharType="begin"/>
            </w:r>
            <w:r w:rsidR="00895D39">
              <w:rPr>
                <w:noProof/>
                <w:webHidden/>
              </w:rPr>
              <w:instrText xml:space="preserve"> PAGEREF _Toc418687230 \h </w:instrText>
            </w:r>
            <w:r w:rsidR="00895D39">
              <w:rPr>
                <w:noProof/>
                <w:webHidden/>
              </w:rPr>
            </w:r>
            <w:r w:rsidR="00895D39">
              <w:rPr>
                <w:noProof/>
                <w:webHidden/>
              </w:rPr>
              <w:fldChar w:fldCharType="separate"/>
            </w:r>
            <w:r w:rsidR="00895D39">
              <w:rPr>
                <w:noProof/>
                <w:webHidden/>
              </w:rPr>
              <w:t>7</w:t>
            </w:r>
            <w:r w:rsidR="00895D39">
              <w:rPr>
                <w:noProof/>
                <w:webHidden/>
              </w:rPr>
              <w:fldChar w:fldCharType="end"/>
            </w:r>
          </w:hyperlink>
        </w:p>
        <w:p w14:paraId="377488B0" w14:textId="77777777" w:rsidR="00895D39" w:rsidRDefault="00037B48">
          <w:pPr>
            <w:pStyle w:val="TOC3"/>
            <w:tabs>
              <w:tab w:val="left" w:pos="1320"/>
              <w:tab w:val="right" w:leader="dot" w:pos="9350"/>
            </w:tabs>
            <w:rPr>
              <w:rFonts w:eastAsiaTheme="minorEastAsia"/>
              <w:noProof/>
              <w:lang w:eastAsia="zh-CN"/>
            </w:rPr>
          </w:pPr>
          <w:hyperlink w:anchor="_Toc418687231" w:history="1">
            <w:r w:rsidR="00895D39" w:rsidRPr="004C0AB5">
              <w:rPr>
                <w:rStyle w:val="Hyperlink"/>
                <w:noProof/>
              </w:rPr>
              <w:t>2.6.7</w:t>
            </w:r>
            <w:r w:rsidR="00895D39">
              <w:rPr>
                <w:rFonts w:eastAsiaTheme="minorEastAsia"/>
                <w:noProof/>
                <w:lang w:eastAsia="zh-CN"/>
              </w:rPr>
              <w:tab/>
            </w:r>
            <w:r w:rsidR="00895D39" w:rsidRPr="004C0AB5">
              <w:rPr>
                <w:rStyle w:val="Hyperlink"/>
                <w:b/>
                <w:noProof/>
              </w:rPr>
              <w:t>Policer for Storm control functionality</w:t>
            </w:r>
            <w:r w:rsidR="00895D39">
              <w:rPr>
                <w:noProof/>
                <w:webHidden/>
              </w:rPr>
              <w:tab/>
            </w:r>
            <w:r w:rsidR="00895D39">
              <w:rPr>
                <w:noProof/>
                <w:webHidden/>
              </w:rPr>
              <w:fldChar w:fldCharType="begin"/>
            </w:r>
            <w:r w:rsidR="00895D39">
              <w:rPr>
                <w:noProof/>
                <w:webHidden/>
              </w:rPr>
              <w:instrText xml:space="preserve"> PAGEREF _Toc418687231 \h </w:instrText>
            </w:r>
            <w:r w:rsidR="00895D39">
              <w:rPr>
                <w:noProof/>
                <w:webHidden/>
              </w:rPr>
            </w:r>
            <w:r w:rsidR="00895D39">
              <w:rPr>
                <w:noProof/>
                <w:webHidden/>
              </w:rPr>
              <w:fldChar w:fldCharType="separate"/>
            </w:r>
            <w:r w:rsidR="00895D39">
              <w:rPr>
                <w:noProof/>
                <w:webHidden/>
              </w:rPr>
              <w:t>8</w:t>
            </w:r>
            <w:r w:rsidR="00895D39">
              <w:rPr>
                <w:noProof/>
                <w:webHidden/>
              </w:rPr>
              <w:fldChar w:fldCharType="end"/>
            </w:r>
          </w:hyperlink>
        </w:p>
        <w:p w14:paraId="0CAC915F" w14:textId="77777777" w:rsidR="00895D39" w:rsidRDefault="00037B48">
          <w:pPr>
            <w:pStyle w:val="TOC3"/>
            <w:tabs>
              <w:tab w:val="left" w:pos="1320"/>
              <w:tab w:val="right" w:leader="dot" w:pos="9350"/>
            </w:tabs>
            <w:rPr>
              <w:rFonts w:eastAsiaTheme="minorEastAsia"/>
              <w:noProof/>
              <w:lang w:eastAsia="zh-CN"/>
            </w:rPr>
          </w:pPr>
          <w:hyperlink w:anchor="_Toc418687232" w:history="1">
            <w:r w:rsidR="00895D39" w:rsidRPr="004C0AB5">
              <w:rPr>
                <w:rStyle w:val="Hyperlink"/>
                <w:noProof/>
                <w:lang w:val="fr-FR"/>
              </w:rPr>
              <w:t>2.6.8</w:t>
            </w:r>
            <w:r w:rsidR="00895D39">
              <w:rPr>
                <w:rFonts w:eastAsiaTheme="minorEastAsia"/>
                <w:noProof/>
                <w:lang w:eastAsia="zh-CN"/>
              </w:rPr>
              <w:tab/>
            </w:r>
            <w:r w:rsidR="00895D39" w:rsidRPr="004C0AB5">
              <w:rPr>
                <w:rStyle w:val="Hyperlink"/>
                <w:noProof/>
                <w:lang w:val="fr-FR"/>
              </w:rPr>
              <w:t>Enable storm controls on a port</w:t>
            </w:r>
            <w:r w:rsidR="00895D39">
              <w:rPr>
                <w:noProof/>
                <w:webHidden/>
              </w:rPr>
              <w:tab/>
            </w:r>
            <w:r w:rsidR="00895D39">
              <w:rPr>
                <w:noProof/>
                <w:webHidden/>
              </w:rPr>
              <w:fldChar w:fldCharType="begin"/>
            </w:r>
            <w:r w:rsidR="00895D39">
              <w:rPr>
                <w:noProof/>
                <w:webHidden/>
              </w:rPr>
              <w:instrText xml:space="preserve"> PAGEREF _Toc418687232 \h </w:instrText>
            </w:r>
            <w:r w:rsidR="00895D39">
              <w:rPr>
                <w:noProof/>
                <w:webHidden/>
              </w:rPr>
            </w:r>
            <w:r w:rsidR="00895D39">
              <w:rPr>
                <w:noProof/>
                <w:webHidden/>
              </w:rPr>
              <w:fldChar w:fldCharType="separate"/>
            </w:r>
            <w:r w:rsidR="00895D39">
              <w:rPr>
                <w:noProof/>
                <w:webHidden/>
              </w:rPr>
              <w:t>9</w:t>
            </w:r>
            <w:r w:rsidR="00895D39">
              <w:rPr>
                <w:noProof/>
                <w:webHidden/>
              </w:rPr>
              <w:fldChar w:fldCharType="end"/>
            </w:r>
          </w:hyperlink>
        </w:p>
        <w:p w14:paraId="53519D49" w14:textId="77777777" w:rsidR="00895D39" w:rsidRDefault="00037B48">
          <w:pPr>
            <w:pStyle w:val="TOC1"/>
            <w:tabs>
              <w:tab w:val="left" w:pos="440"/>
              <w:tab w:val="right" w:leader="dot" w:pos="9350"/>
            </w:tabs>
            <w:rPr>
              <w:rFonts w:eastAsiaTheme="minorEastAsia"/>
              <w:noProof/>
              <w:lang w:eastAsia="zh-CN"/>
            </w:rPr>
          </w:pPr>
          <w:hyperlink w:anchor="_Toc418687233" w:history="1">
            <w:r w:rsidR="00895D39" w:rsidRPr="004C0AB5">
              <w:rPr>
                <w:rStyle w:val="Hyperlink"/>
                <w:noProof/>
              </w:rPr>
              <w:t>3</w:t>
            </w:r>
            <w:r w:rsidR="00895D39">
              <w:rPr>
                <w:rFonts w:eastAsiaTheme="minorEastAsia"/>
                <w:noProof/>
                <w:lang w:eastAsia="zh-CN"/>
              </w:rPr>
              <w:tab/>
            </w:r>
            <w:r w:rsidR="00895D39" w:rsidRPr="004C0AB5">
              <w:rPr>
                <w:rStyle w:val="Hyperlink"/>
                <w:noProof/>
              </w:rPr>
              <w:t>Appendix</w:t>
            </w:r>
            <w:r w:rsidR="00895D39">
              <w:rPr>
                <w:noProof/>
                <w:webHidden/>
              </w:rPr>
              <w:tab/>
            </w:r>
            <w:r w:rsidR="00895D39">
              <w:rPr>
                <w:noProof/>
                <w:webHidden/>
              </w:rPr>
              <w:fldChar w:fldCharType="begin"/>
            </w:r>
            <w:r w:rsidR="00895D39">
              <w:rPr>
                <w:noProof/>
                <w:webHidden/>
              </w:rPr>
              <w:instrText xml:space="preserve"> PAGEREF _Toc418687233 \h </w:instrText>
            </w:r>
            <w:r w:rsidR="00895D39">
              <w:rPr>
                <w:noProof/>
                <w:webHidden/>
              </w:rPr>
            </w:r>
            <w:r w:rsidR="00895D39">
              <w:rPr>
                <w:noProof/>
                <w:webHidden/>
              </w:rPr>
              <w:fldChar w:fldCharType="separate"/>
            </w:r>
            <w:r w:rsidR="00895D39">
              <w:rPr>
                <w:noProof/>
                <w:webHidden/>
              </w:rPr>
              <w:t>10</w:t>
            </w:r>
            <w:r w:rsidR="00895D39">
              <w:rPr>
                <w:noProof/>
                <w:webHidden/>
              </w:rPr>
              <w:fldChar w:fldCharType="end"/>
            </w:r>
          </w:hyperlink>
        </w:p>
        <w:p w14:paraId="7D0BE710" w14:textId="77777777" w:rsidR="00895D39" w:rsidRDefault="00037B48">
          <w:pPr>
            <w:pStyle w:val="TOC2"/>
            <w:tabs>
              <w:tab w:val="left" w:pos="880"/>
              <w:tab w:val="right" w:leader="dot" w:pos="9350"/>
            </w:tabs>
            <w:rPr>
              <w:rFonts w:eastAsiaTheme="minorEastAsia"/>
              <w:noProof/>
              <w:lang w:eastAsia="zh-CN"/>
            </w:rPr>
          </w:pPr>
          <w:hyperlink w:anchor="_Toc418687234" w:history="1">
            <w:r w:rsidR="00895D39" w:rsidRPr="004C0AB5">
              <w:rPr>
                <w:rStyle w:val="Hyperlink"/>
                <w:noProof/>
              </w:rPr>
              <w:t>3.1</w:t>
            </w:r>
            <w:r w:rsidR="00895D39">
              <w:rPr>
                <w:rFonts w:eastAsiaTheme="minorEastAsia"/>
                <w:noProof/>
                <w:lang w:eastAsia="zh-CN"/>
              </w:rPr>
              <w:tab/>
            </w:r>
            <w:r w:rsidR="00895D39" w:rsidRPr="004C0AB5">
              <w:rPr>
                <w:rStyle w:val="Hyperlink"/>
                <w:noProof/>
              </w:rPr>
              <w:t>To be considered for next version of policer</w:t>
            </w:r>
            <w:r w:rsidR="00895D39">
              <w:rPr>
                <w:noProof/>
                <w:webHidden/>
              </w:rPr>
              <w:tab/>
            </w:r>
            <w:r w:rsidR="00895D39">
              <w:rPr>
                <w:noProof/>
                <w:webHidden/>
              </w:rPr>
              <w:fldChar w:fldCharType="begin"/>
            </w:r>
            <w:r w:rsidR="00895D39">
              <w:rPr>
                <w:noProof/>
                <w:webHidden/>
              </w:rPr>
              <w:instrText xml:space="preserve"> PAGEREF _Toc418687234 \h </w:instrText>
            </w:r>
            <w:r w:rsidR="00895D39">
              <w:rPr>
                <w:noProof/>
                <w:webHidden/>
              </w:rPr>
            </w:r>
            <w:r w:rsidR="00895D39">
              <w:rPr>
                <w:noProof/>
                <w:webHidden/>
              </w:rPr>
              <w:fldChar w:fldCharType="separate"/>
            </w:r>
            <w:r w:rsidR="00895D39">
              <w:rPr>
                <w:noProof/>
                <w:webHidden/>
              </w:rPr>
              <w:t>10</w:t>
            </w:r>
            <w:r w:rsidR="00895D39">
              <w:rPr>
                <w:noProof/>
                <w:webHidden/>
              </w:rPr>
              <w:fldChar w:fldCharType="end"/>
            </w:r>
          </w:hyperlink>
        </w:p>
        <w:p w14:paraId="4CAC4015" w14:textId="77777777" w:rsidR="00895D39" w:rsidRDefault="00037B48">
          <w:pPr>
            <w:pStyle w:val="TOC3"/>
            <w:tabs>
              <w:tab w:val="left" w:pos="1320"/>
              <w:tab w:val="right" w:leader="dot" w:pos="9350"/>
            </w:tabs>
            <w:rPr>
              <w:rFonts w:eastAsiaTheme="minorEastAsia"/>
              <w:noProof/>
              <w:lang w:eastAsia="zh-CN"/>
            </w:rPr>
          </w:pPr>
          <w:hyperlink w:anchor="_Toc418687235" w:history="1">
            <w:r w:rsidR="00895D39" w:rsidRPr="004C0AB5">
              <w:rPr>
                <w:rStyle w:val="Hyperlink"/>
                <w:noProof/>
              </w:rPr>
              <w:t>3.1.1</w:t>
            </w:r>
            <w:r w:rsidR="00895D39">
              <w:rPr>
                <w:rFonts w:eastAsiaTheme="minorEastAsia"/>
                <w:noProof/>
                <w:lang w:eastAsia="zh-CN"/>
              </w:rPr>
              <w:tab/>
            </w:r>
            <w:r w:rsidR="00895D39" w:rsidRPr="004C0AB5">
              <w:rPr>
                <w:rStyle w:val="Hyperlink"/>
                <w:noProof/>
              </w:rPr>
              <w:t>Color Source:</w:t>
            </w:r>
            <w:r w:rsidR="00895D39">
              <w:rPr>
                <w:noProof/>
                <w:webHidden/>
              </w:rPr>
              <w:tab/>
            </w:r>
            <w:r w:rsidR="00895D39">
              <w:rPr>
                <w:noProof/>
                <w:webHidden/>
              </w:rPr>
              <w:fldChar w:fldCharType="begin"/>
            </w:r>
            <w:r w:rsidR="00895D39">
              <w:rPr>
                <w:noProof/>
                <w:webHidden/>
              </w:rPr>
              <w:instrText xml:space="preserve"> PAGEREF _Toc418687235 \h </w:instrText>
            </w:r>
            <w:r w:rsidR="00895D39">
              <w:rPr>
                <w:noProof/>
                <w:webHidden/>
              </w:rPr>
            </w:r>
            <w:r w:rsidR="00895D39">
              <w:rPr>
                <w:noProof/>
                <w:webHidden/>
              </w:rPr>
              <w:fldChar w:fldCharType="separate"/>
            </w:r>
            <w:r w:rsidR="00895D39">
              <w:rPr>
                <w:noProof/>
                <w:webHidden/>
              </w:rPr>
              <w:t>10</w:t>
            </w:r>
            <w:r w:rsidR="00895D39">
              <w:rPr>
                <w:noProof/>
                <w:webHidden/>
              </w:rPr>
              <w:fldChar w:fldCharType="end"/>
            </w:r>
          </w:hyperlink>
        </w:p>
        <w:p w14:paraId="0723356E" w14:textId="77777777" w:rsidR="00895D39" w:rsidRDefault="00037B48">
          <w:pPr>
            <w:pStyle w:val="TOC3"/>
            <w:tabs>
              <w:tab w:val="left" w:pos="1320"/>
              <w:tab w:val="right" w:leader="dot" w:pos="9350"/>
            </w:tabs>
            <w:rPr>
              <w:rFonts w:eastAsiaTheme="minorEastAsia"/>
              <w:noProof/>
              <w:lang w:eastAsia="zh-CN"/>
            </w:rPr>
          </w:pPr>
          <w:hyperlink w:anchor="_Toc418687236" w:history="1">
            <w:r w:rsidR="00895D39" w:rsidRPr="004C0AB5">
              <w:rPr>
                <w:rStyle w:val="Hyperlink"/>
                <w:noProof/>
              </w:rPr>
              <w:t>3.1.2</w:t>
            </w:r>
            <w:r w:rsidR="00895D39">
              <w:rPr>
                <w:rFonts w:eastAsiaTheme="minorEastAsia"/>
                <w:noProof/>
                <w:lang w:eastAsia="zh-CN"/>
              </w:rPr>
              <w:tab/>
            </w:r>
            <w:r w:rsidR="00895D39" w:rsidRPr="004C0AB5">
              <w:rPr>
                <w:rStyle w:val="Hyperlink"/>
                <w:noProof/>
              </w:rPr>
              <w:t>Actions:</w:t>
            </w:r>
            <w:r w:rsidR="00895D39">
              <w:rPr>
                <w:noProof/>
                <w:webHidden/>
              </w:rPr>
              <w:tab/>
            </w:r>
            <w:r w:rsidR="00895D39">
              <w:rPr>
                <w:noProof/>
                <w:webHidden/>
              </w:rPr>
              <w:fldChar w:fldCharType="begin"/>
            </w:r>
            <w:r w:rsidR="00895D39">
              <w:rPr>
                <w:noProof/>
                <w:webHidden/>
              </w:rPr>
              <w:instrText xml:space="preserve"> PAGEREF _Toc418687236 \h </w:instrText>
            </w:r>
            <w:r w:rsidR="00895D39">
              <w:rPr>
                <w:noProof/>
                <w:webHidden/>
              </w:rPr>
            </w:r>
            <w:r w:rsidR="00895D39">
              <w:rPr>
                <w:noProof/>
                <w:webHidden/>
              </w:rPr>
              <w:fldChar w:fldCharType="separate"/>
            </w:r>
            <w:r w:rsidR="00895D39">
              <w:rPr>
                <w:noProof/>
                <w:webHidden/>
              </w:rPr>
              <w:t>10</w:t>
            </w:r>
            <w:r w:rsidR="00895D39">
              <w:rPr>
                <w:noProof/>
                <w:webHidden/>
              </w:rPr>
              <w:fldChar w:fldCharType="end"/>
            </w:r>
          </w:hyperlink>
        </w:p>
        <w:p w14:paraId="768A8584" w14:textId="77777777" w:rsidR="002A0D5C" w:rsidRPr="00BE13E9" w:rsidRDefault="002A0D5C" w:rsidP="002A0D5C">
          <w:pPr>
            <w:rPr>
              <w:rFonts w:asciiTheme="majorHAnsi" w:hAnsiTheme="majorHAnsi"/>
            </w:rPr>
          </w:pPr>
          <w:r w:rsidRPr="00BE13E9">
            <w:rPr>
              <w:rFonts w:asciiTheme="majorHAnsi" w:hAnsiTheme="majorHAnsi"/>
              <w:b/>
              <w:bCs/>
              <w:noProof/>
            </w:rPr>
            <w:fldChar w:fldCharType="end"/>
          </w:r>
        </w:p>
      </w:sdtContent>
    </w:sdt>
    <w:p w14:paraId="2477FF1D" w14:textId="77777777" w:rsidR="005F5714" w:rsidRPr="00BE13E9" w:rsidRDefault="005F5714" w:rsidP="002A0D5C">
      <w:pPr>
        <w:rPr>
          <w:rFonts w:asciiTheme="majorHAnsi" w:hAnsiTheme="majorHAnsi"/>
        </w:rPr>
        <w:sectPr w:rsidR="005F5714" w:rsidRPr="00BE13E9"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p w14:paraId="3B311915" w14:textId="77CD3081" w:rsidR="002A0D5C" w:rsidRPr="00BE13E9" w:rsidRDefault="002A0D5C" w:rsidP="002A0D5C">
      <w:pPr>
        <w:rPr>
          <w:rFonts w:asciiTheme="majorHAnsi" w:hAnsiTheme="majorHAnsi"/>
        </w:rPr>
      </w:pPr>
    </w:p>
    <w:p w14:paraId="659C057B" w14:textId="77777777" w:rsidR="002A0D5C" w:rsidRPr="00BE13E9" w:rsidRDefault="002A0D5C" w:rsidP="002A0D5C">
      <w:pPr>
        <w:pStyle w:val="Heading1"/>
        <w:numPr>
          <w:ilvl w:val="0"/>
          <w:numId w:val="0"/>
        </w:numPr>
        <w:ind w:left="432" w:hanging="432"/>
        <w:rPr>
          <w:sz w:val="22"/>
          <w:szCs w:val="22"/>
        </w:rPr>
      </w:pPr>
      <w:bookmarkStart w:id="0" w:name="_Toc418687209"/>
      <w:r w:rsidRPr="00BE13E9">
        <w:rPr>
          <w:sz w:val="22"/>
          <w:szCs w:val="22"/>
        </w:rPr>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rsidRPr="00BE13E9" w14:paraId="5F8EC2CF" w14:textId="77777777" w:rsidTr="00E2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Pr="00BE13E9" w:rsidRDefault="002A0D5C" w:rsidP="00E214C8">
            <w:pPr>
              <w:rPr>
                <w:rFonts w:asciiTheme="majorHAnsi" w:hAnsiTheme="majorHAnsi"/>
              </w:rPr>
            </w:pPr>
            <w:r w:rsidRPr="00BE13E9">
              <w:rPr>
                <w:rFonts w:asciiTheme="majorHAnsi" w:hAnsiTheme="majorHAnsi"/>
              </w:rP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Pr="00BE13E9" w:rsidRDefault="002A0D5C" w:rsidP="00E214C8">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E13E9">
              <w:rPr>
                <w:rFonts w:asciiTheme="majorHAnsi" w:hAnsiTheme="majorHAnsi"/>
              </w:rP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Pr="00BE13E9" w:rsidRDefault="002A0D5C" w:rsidP="00E214C8">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E13E9">
              <w:rPr>
                <w:rFonts w:asciiTheme="majorHAnsi" w:hAnsiTheme="majorHAnsi"/>
              </w:rP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Pr="00BE13E9" w:rsidRDefault="002A0D5C" w:rsidP="00E214C8">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BE13E9">
              <w:rPr>
                <w:rFonts w:asciiTheme="majorHAnsi" w:hAnsiTheme="majorHAnsi"/>
              </w:rPr>
              <w:t>Date</w:t>
            </w:r>
          </w:p>
        </w:tc>
      </w:tr>
      <w:tr w:rsidR="002A0D5C" w:rsidRPr="00BE13E9" w14:paraId="03AA8721" w14:textId="77777777" w:rsidTr="00E214C8">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BE13E9" w:rsidRDefault="009068CF" w:rsidP="00E214C8">
            <w:pPr>
              <w:rPr>
                <w:rFonts w:asciiTheme="majorHAnsi" w:hAnsiTheme="majorHAnsi"/>
                <w:b w:val="0"/>
              </w:rPr>
            </w:pPr>
            <w:r w:rsidRPr="00BE13E9">
              <w:rPr>
                <w:rFonts w:asciiTheme="majorHAnsi" w:hAnsiTheme="majorHAnsi"/>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03DA94AE" w:rsidR="002A0D5C" w:rsidRPr="00BE13E9" w:rsidRDefault="009068CF" w:rsidP="00E214C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E13E9">
              <w:rPr>
                <w:rFonts w:asciiTheme="majorHAnsi" w:hAnsiTheme="majorHAnsi"/>
              </w:rPr>
              <w:t xml:space="preserve">Proposal </w:t>
            </w:r>
            <w:r w:rsidR="00960298" w:rsidRPr="00BE13E9">
              <w:rPr>
                <w:rFonts w:asciiTheme="majorHAnsi" w:hAnsiTheme="majorHAnsi"/>
              </w:rPr>
              <w:t>for Policer</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Pr="00BE13E9" w:rsidRDefault="002A0D5C" w:rsidP="00E214C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6F4BE693" w:rsidR="002A0D5C" w:rsidRPr="00BE13E9" w:rsidRDefault="00F549A6" w:rsidP="00E214C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BE13E9">
              <w:rPr>
                <w:rFonts w:asciiTheme="majorHAnsi" w:hAnsiTheme="majorHAnsi"/>
              </w:rPr>
              <w:t>2/19</w:t>
            </w:r>
            <w:r w:rsidR="007B7551" w:rsidRPr="00BE13E9">
              <w:rPr>
                <w:rFonts w:asciiTheme="majorHAnsi" w:hAnsiTheme="majorHAnsi"/>
              </w:rPr>
              <w:t>/2015</w:t>
            </w:r>
          </w:p>
        </w:tc>
      </w:tr>
    </w:tbl>
    <w:p w14:paraId="125CF5C4" w14:textId="77777777" w:rsidR="005F5714" w:rsidRPr="00BE13E9" w:rsidRDefault="005F5714" w:rsidP="002A0D5C">
      <w:pPr>
        <w:rPr>
          <w:rFonts w:asciiTheme="majorHAnsi" w:hAnsiTheme="majorHAnsi"/>
        </w:rPr>
        <w:sectPr w:rsidR="005F5714" w:rsidRPr="00BE13E9"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Pr="00BE13E9" w:rsidRDefault="002A0D5C" w:rsidP="002D4814">
      <w:pPr>
        <w:rPr>
          <w:rFonts w:asciiTheme="majorHAnsi" w:hAnsiTheme="majorHAnsi"/>
        </w:rPr>
      </w:pPr>
      <w:r w:rsidRPr="00BE13E9">
        <w:rPr>
          <w:rFonts w:asciiTheme="majorHAnsi" w:hAnsiTheme="majorHAnsi"/>
        </w:rPr>
        <w:lastRenderedPageBreak/>
        <w:t>License</w:t>
      </w:r>
    </w:p>
    <w:p w14:paraId="3B7B88BA" w14:textId="77777777" w:rsidR="002A0D5C" w:rsidRPr="00BE13E9" w:rsidRDefault="002A0D5C" w:rsidP="002A0D5C">
      <w:pPr>
        <w:pStyle w:val="Default"/>
        <w:rPr>
          <w:rFonts w:asciiTheme="majorHAnsi" w:hAnsiTheme="majorHAnsi"/>
          <w:sz w:val="22"/>
          <w:szCs w:val="22"/>
        </w:rPr>
      </w:pPr>
      <w:r w:rsidRPr="00BE13E9">
        <w:rPr>
          <w:rFonts w:asciiTheme="majorHAnsi" w:hAnsiTheme="majorHAnsi"/>
          <w:sz w:val="22"/>
          <w:szCs w:val="22"/>
        </w:rPr>
        <w:t>© 2014 Microsoft Corporation, Dell Inc., Facebook, Inc, Broadcom Corporation, Intel Corporation, Mellanox Technologies Ltd.</w:t>
      </w:r>
    </w:p>
    <w:p w14:paraId="0D391BB8" w14:textId="77777777" w:rsidR="002A0D5C" w:rsidRPr="00BE13E9" w:rsidRDefault="002A0D5C" w:rsidP="002A0D5C">
      <w:pPr>
        <w:pStyle w:val="Default"/>
        <w:rPr>
          <w:rFonts w:asciiTheme="majorHAnsi" w:hAnsiTheme="majorHAnsi"/>
          <w:sz w:val="22"/>
          <w:szCs w:val="22"/>
        </w:rPr>
      </w:pPr>
    </w:p>
    <w:p w14:paraId="62E914A5" w14:textId="77777777" w:rsidR="002A0D5C" w:rsidRPr="00BE13E9" w:rsidRDefault="002A0D5C" w:rsidP="002A0D5C">
      <w:pPr>
        <w:pStyle w:val="Default"/>
        <w:rPr>
          <w:rFonts w:asciiTheme="majorHAnsi" w:hAnsiTheme="majorHAnsi"/>
          <w:sz w:val="22"/>
          <w:szCs w:val="22"/>
        </w:rPr>
      </w:pPr>
      <w:r w:rsidRPr="00BE13E9">
        <w:rPr>
          <w:rFonts w:asciiTheme="majorHAnsi" w:hAnsiTheme="majorHAnsi"/>
          <w:sz w:val="22"/>
          <w:szCs w:val="22"/>
        </w:rPr>
        <w:t xml:space="preserve">As of September 9, 2014, the following persons or entities have made this Specification available under the Open Web Foundation Final Specification Agreement (OWFa 1.0), which is available at </w:t>
      </w:r>
      <w:hyperlink r:id="rId21" w:history="1">
        <w:r w:rsidRPr="00BE13E9">
          <w:rPr>
            <w:rStyle w:val="Hyperlink"/>
            <w:rFonts w:asciiTheme="majorHAnsi" w:hAnsiTheme="majorHAnsi"/>
            <w:sz w:val="22"/>
            <w:szCs w:val="22"/>
          </w:rPr>
          <w:t>http://www.openwebfoundation.org/legal/the-owf-1-0-agreements/owfa-1-0</w:t>
        </w:r>
      </w:hyperlink>
      <w:r w:rsidRPr="00BE13E9">
        <w:rPr>
          <w:rFonts w:asciiTheme="majorHAnsi" w:hAnsiTheme="majorHAnsi"/>
          <w:sz w:val="22"/>
          <w:szCs w:val="22"/>
        </w:rPr>
        <w:t xml:space="preserve"> </w:t>
      </w:r>
    </w:p>
    <w:p w14:paraId="22C9DDA0" w14:textId="77777777" w:rsidR="002A0D5C" w:rsidRPr="00BE13E9" w:rsidRDefault="002A0D5C" w:rsidP="002A0D5C">
      <w:pPr>
        <w:pStyle w:val="Default"/>
        <w:rPr>
          <w:rFonts w:asciiTheme="majorHAnsi" w:hAnsiTheme="majorHAnsi"/>
          <w:sz w:val="22"/>
          <w:szCs w:val="22"/>
        </w:rPr>
      </w:pPr>
      <w:r w:rsidRPr="00BE13E9">
        <w:rPr>
          <w:rFonts w:asciiTheme="majorHAnsi" w:hAnsiTheme="majorHAnsi"/>
          <w:sz w:val="22"/>
          <w:szCs w:val="22"/>
        </w:rPr>
        <w:t>Microsoft Corporation, Dell Inc., Facebook, Inc, Intel Corporation, Mellanox Technologies Ltd.</w:t>
      </w:r>
    </w:p>
    <w:p w14:paraId="35481B3E" w14:textId="77777777" w:rsidR="002A0D5C" w:rsidRPr="00BE13E9" w:rsidRDefault="002A0D5C" w:rsidP="002A0D5C">
      <w:pPr>
        <w:pStyle w:val="Default"/>
        <w:rPr>
          <w:rFonts w:asciiTheme="majorHAnsi" w:hAnsiTheme="majorHAnsi"/>
          <w:sz w:val="22"/>
          <w:szCs w:val="22"/>
        </w:rPr>
      </w:pPr>
    </w:p>
    <w:p w14:paraId="2A49E461" w14:textId="77777777" w:rsidR="002A0D5C" w:rsidRPr="00BE13E9" w:rsidRDefault="002A0D5C" w:rsidP="002A0D5C">
      <w:pPr>
        <w:pStyle w:val="Default"/>
        <w:rPr>
          <w:rFonts w:asciiTheme="majorHAnsi" w:hAnsiTheme="majorHAnsi"/>
          <w:sz w:val="22"/>
          <w:szCs w:val="22"/>
        </w:rPr>
      </w:pPr>
      <w:r w:rsidRPr="00BE13E9">
        <w:rPr>
          <w:rFonts w:asciiTheme="majorHAnsi" w:hAnsiTheme="majorHAnsi"/>
          <w:sz w:val="22"/>
          <w:szCs w:val="22"/>
        </w:rPr>
        <w:t xml:space="preserve">You can review the signed copies of the Open Web Foundation Agreement Version 1.0 for this Specification at </w:t>
      </w:r>
      <w:hyperlink r:id="rId22" w:history="1">
        <w:r w:rsidRPr="00BE13E9">
          <w:rPr>
            <w:rStyle w:val="Hyperlink"/>
            <w:rFonts w:asciiTheme="majorHAnsi" w:hAnsiTheme="majorHAnsi"/>
            <w:sz w:val="22"/>
            <w:szCs w:val="22"/>
          </w:rPr>
          <w:t>http://opencompute.org/licensing/</w:t>
        </w:r>
      </w:hyperlink>
      <w:r w:rsidRPr="00BE13E9">
        <w:rPr>
          <w:rFonts w:asciiTheme="majorHAnsi" w:hAnsiTheme="majorHAnsi"/>
          <w:sz w:val="22"/>
          <w:szCs w:val="22"/>
        </w:rPr>
        <w:t xml:space="preserve">, which may also include additional parties to those listed above. </w:t>
      </w:r>
    </w:p>
    <w:p w14:paraId="6FCB2252" w14:textId="77777777" w:rsidR="002A0D5C" w:rsidRPr="00BE13E9" w:rsidRDefault="002A0D5C" w:rsidP="002A0D5C">
      <w:pPr>
        <w:pStyle w:val="Default"/>
        <w:rPr>
          <w:rFonts w:asciiTheme="majorHAnsi" w:hAnsiTheme="majorHAnsi"/>
          <w:sz w:val="22"/>
          <w:szCs w:val="22"/>
        </w:rPr>
      </w:pPr>
    </w:p>
    <w:p w14:paraId="5EF08FC2" w14:textId="77777777" w:rsidR="002A0D5C" w:rsidRPr="00BE13E9" w:rsidRDefault="002A0D5C" w:rsidP="002A0D5C">
      <w:pPr>
        <w:rPr>
          <w:rFonts w:asciiTheme="majorHAnsi" w:hAnsiTheme="majorHAnsi"/>
        </w:rPr>
      </w:pPr>
      <w:r w:rsidRPr="00BE13E9">
        <w:rPr>
          <w:rFonts w:asciiTheme="majorHAnsi" w:hAnsiTheme="majorHAnsi"/>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13E9" w:rsidRDefault="002A0D5C" w:rsidP="002A0D5C">
      <w:pPr>
        <w:rPr>
          <w:rFonts w:asciiTheme="majorHAnsi" w:hAnsiTheme="majorHAnsi"/>
        </w:rPr>
      </w:pPr>
      <w:r w:rsidRPr="00BE13E9">
        <w:rPr>
          <w:rFonts w:asciiTheme="majorHAnsi" w:hAnsiTheme="majorHAnsi"/>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Pr="00BE13E9" w:rsidRDefault="002A0D5C" w:rsidP="002A0D5C">
      <w:pPr>
        <w:jc w:val="center"/>
        <w:rPr>
          <w:rFonts w:asciiTheme="majorHAnsi" w:hAnsiTheme="majorHAnsi"/>
        </w:rPr>
      </w:pPr>
    </w:p>
    <w:p w14:paraId="3722B2B5" w14:textId="77777777" w:rsidR="002A0D5C" w:rsidRPr="00BE13E9" w:rsidRDefault="002A0D5C" w:rsidP="002A0D5C">
      <w:pPr>
        <w:jc w:val="center"/>
        <w:rPr>
          <w:rFonts w:asciiTheme="majorHAnsi" w:hAnsiTheme="majorHAnsi"/>
        </w:rPr>
      </w:pPr>
    </w:p>
    <w:p w14:paraId="492E8DA4" w14:textId="77777777" w:rsidR="002A0D5C" w:rsidRPr="00BE13E9" w:rsidRDefault="002A0D5C" w:rsidP="002A0D5C">
      <w:pPr>
        <w:jc w:val="center"/>
        <w:rPr>
          <w:rFonts w:asciiTheme="majorHAnsi" w:hAnsiTheme="majorHAnsi"/>
        </w:rPr>
      </w:pPr>
    </w:p>
    <w:p w14:paraId="19FC95C9" w14:textId="77777777" w:rsidR="002A0D5C" w:rsidRPr="00BE13E9" w:rsidRDefault="002A0D5C" w:rsidP="002A0D5C">
      <w:pPr>
        <w:jc w:val="center"/>
        <w:rPr>
          <w:rFonts w:asciiTheme="majorHAnsi" w:hAnsiTheme="majorHAnsi"/>
        </w:rPr>
      </w:pPr>
    </w:p>
    <w:p w14:paraId="0A0B0542" w14:textId="77777777" w:rsidR="002A0D5C" w:rsidRPr="00BE13E9" w:rsidRDefault="002A0D5C" w:rsidP="002A0D5C">
      <w:pPr>
        <w:jc w:val="center"/>
        <w:rPr>
          <w:rFonts w:asciiTheme="majorHAnsi" w:hAnsiTheme="majorHAnsi"/>
        </w:rPr>
      </w:pPr>
    </w:p>
    <w:p w14:paraId="63D56228" w14:textId="77777777" w:rsidR="002A0D5C" w:rsidRPr="00BE13E9" w:rsidRDefault="002A0D5C" w:rsidP="002A0D5C">
      <w:pPr>
        <w:jc w:val="center"/>
        <w:rPr>
          <w:rFonts w:asciiTheme="majorHAnsi" w:hAnsiTheme="majorHAnsi"/>
        </w:rPr>
      </w:pPr>
    </w:p>
    <w:p w14:paraId="50C5910F" w14:textId="77777777" w:rsidR="005F5714" w:rsidRPr="00BE13E9" w:rsidRDefault="005F5714" w:rsidP="002A0D5C">
      <w:pPr>
        <w:pStyle w:val="TOCHeading"/>
        <w:rPr>
          <w:sz w:val="22"/>
          <w:szCs w:val="22"/>
        </w:rPr>
        <w:sectPr w:rsidR="005F5714" w:rsidRPr="00BE13E9"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Pr="00BE13E9" w:rsidRDefault="00B34672" w:rsidP="0058057F">
      <w:pPr>
        <w:pStyle w:val="Heading1"/>
      </w:pPr>
      <w:bookmarkStart w:id="1" w:name="_Toc418687210"/>
      <w:r w:rsidRPr="00BE13E9">
        <w:lastRenderedPageBreak/>
        <w:t>Overview</w:t>
      </w:r>
      <w:bookmarkEnd w:id="1"/>
    </w:p>
    <w:p w14:paraId="0A133EE3" w14:textId="0BB02591" w:rsidR="00C80457" w:rsidRPr="0008496B" w:rsidRDefault="008F4285" w:rsidP="00D56CE3">
      <w:pPr>
        <w:rPr>
          <w:rFonts w:asciiTheme="majorHAnsi" w:hAnsiTheme="majorHAnsi"/>
        </w:rPr>
      </w:pPr>
      <w:r w:rsidRPr="0008496B">
        <w:rPr>
          <w:rFonts w:asciiTheme="majorHAnsi" w:hAnsiTheme="majorHAnsi"/>
          <w:shd w:val="clear" w:color="auto" w:fill="F9F9F9"/>
        </w:rPr>
        <w:t>Traffic policers enable you to control the maximum rate of traffic sent or received on a device interface.</w:t>
      </w:r>
      <w:r w:rsidR="00C80457" w:rsidRPr="0008496B">
        <w:rPr>
          <w:rFonts w:asciiTheme="majorHAnsi" w:hAnsiTheme="majorHAnsi"/>
          <w:shd w:val="clear" w:color="auto" w:fill="F9F9F9"/>
        </w:rPr>
        <w:t xml:space="preserve"> </w:t>
      </w:r>
      <w:r w:rsidR="00652BB4" w:rsidRPr="0008496B">
        <w:rPr>
          <w:rFonts w:asciiTheme="majorHAnsi" w:hAnsiTheme="majorHAnsi"/>
        </w:rPr>
        <w:t xml:space="preserve">The policer is </w:t>
      </w:r>
      <w:r w:rsidR="00620A56" w:rsidRPr="0008496B">
        <w:rPr>
          <w:rFonts w:asciiTheme="majorHAnsi" w:hAnsiTheme="majorHAnsi"/>
        </w:rPr>
        <w:t>a separate obj</w:t>
      </w:r>
      <w:r w:rsidR="00652BB4" w:rsidRPr="0008496B">
        <w:rPr>
          <w:rFonts w:asciiTheme="majorHAnsi" w:hAnsiTheme="majorHAnsi"/>
        </w:rPr>
        <w:t>ect which can be create</w:t>
      </w:r>
      <w:r w:rsidR="006808DD">
        <w:rPr>
          <w:rFonts w:asciiTheme="majorHAnsi" w:hAnsiTheme="majorHAnsi"/>
        </w:rPr>
        <w:t>d/</w:t>
      </w:r>
      <w:r w:rsidR="00D17959">
        <w:rPr>
          <w:rFonts w:asciiTheme="majorHAnsi" w:hAnsiTheme="majorHAnsi"/>
        </w:rPr>
        <w:t>removed and</w:t>
      </w:r>
      <w:r w:rsidR="006808DD">
        <w:rPr>
          <w:rFonts w:asciiTheme="majorHAnsi" w:hAnsiTheme="majorHAnsi"/>
        </w:rPr>
        <w:t xml:space="preserve"> </w:t>
      </w:r>
      <w:r w:rsidR="00652BB4" w:rsidRPr="0008496B">
        <w:rPr>
          <w:rFonts w:asciiTheme="majorHAnsi" w:hAnsiTheme="majorHAnsi"/>
        </w:rPr>
        <w:t>set and g</w:t>
      </w:r>
      <w:r w:rsidR="00620A56" w:rsidRPr="0008496B">
        <w:rPr>
          <w:rFonts w:asciiTheme="majorHAnsi" w:hAnsiTheme="majorHAnsi"/>
        </w:rPr>
        <w:t>et operations can be performed on its attributes.</w:t>
      </w:r>
    </w:p>
    <w:p w14:paraId="753CEB4D" w14:textId="4F0F26F5" w:rsidR="006C240C" w:rsidRDefault="00620A56" w:rsidP="00D56CE3">
      <w:pPr>
        <w:rPr>
          <w:rFonts w:asciiTheme="majorHAnsi" w:hAnsiTheme="majorHAnsi"/>
        </w:rPr>
      </w:pPr>
      <w:r w:rsidRPr="00BE13E9">
        <w:rPr>
          <w:rFonts w:asciiTheme="majorHAnsi" w:hAnsiTheme="majorHAnsi"/>
        </w:rPr>
        <w:t xml:space="preserve">The policer </w:t>
      </w:r>
      <w:r w:rsidR="004C6B8E">
        <w:rPr>
          <w:rFonts w:asciiTheme="majorHAnsi" w:hAnsiTheme="majorHAnsi"/>
        </w:rPr>
        <w:t xml:space="preserve">will be associated to </w:t>
      </w:r>
      <w:r w:rsidR="00C80457">
        <w:rPr>
          <w:rFonts w:asciiTheme="majorHAnsi" w:hAnsiTheme="majorHAnsi"/>
        </w:rPr>
        <w:t>ACL</w:t>
      </w:r>
      <w:r w:rsidR="00C97222">
        <w:rPr>
          <w:rFonts w:asciiTheme="majorHAnsi" w:hAnsiTheme="majorHAnsi"/>
        </w:rPr>
        <w:t>’s</w:t>
      </w:r>
      <w:r w:rsidR="003417D0">
        <w:rPr>
          <w:rFonts w:asciiTheme="majorHAnsi" w:hAnsiTheme="majorHAnsi"/>
        </w:rPr>
        <w:t>, port</w:t>
      </w:r>
      <w:r w:rsidR="00C80457">
        <w:rPr>
          <w:rFonts w:asciiTheme="majorHAnsi" w:hAnsiTheme="majorHAnsi"/>
        </w:rPr>
        <w:t xml:space="preserve"> </w:t>
      </w:r>
      <w:r w:rsidR="00C97222">
        <w:rPr>
          <w:rFonts w:asciiTheme="majorHAnsi" w:hAnsiTheme="majorHAnsi"/>
        </w:rPr>
        <w:t xml:space="preserve">etc. </w:t>
      </w:r>
      <w:r w:rsidR="003417D0">
        <w:rPr>
          <w:rFonts w:asciiTheme="majorHAnsi" w:hAnsiTheme="majorHAnsi"/>
        </w:rPr>
        <w:t xml:space="preserve">Storm control is also policer for the defined set of packet types. Policer can be associated to port to </w:t>
      </w:r>
      <w:r w:rsidR="00AF72B3">
        <w:rPr>
          <w:rFonts w:asciiTheme="majorHAnsi" w:hAnsiTheme="majorHAnsi"/>
        </w:rPr>
        <w:t xml:space="preserve">set the storm control. </w:t>
      </w:r>
      <w:r w:rsidR="006C240C" w:rsidRPr="001B06C7">
        <w:rPr>
          <w:rFonts w:asciiTheme="majorHAnsi" w:hAnsiTheme="majorHAnsi"/>
        </w:rPr>
        <w:t xml:space="preserve"> </w:t>
      </w:r>
      <w:r w:rsidR="00B868D3">
        <w:rPr>
          <w:rFonts w:asciiTheme="majorHAnsi" w:hAnsiTheme="majorHAnsi"/>
        </w:rPr>
        <w:t xml:space="preserve">Some </w:t>
      </w:r>
      <w:r w:rsidR="006C240C" w:rsidRPr="001B06C7">
        <w:rPr>
          <w:rFonts w:asciiTheme="majorHAnsi" w:hAnsiTheme="majorHAnsi"/>
        </w:rPr>
        <w:t>NPU</w:t>
      </w:r>
      <w:r w:rsidR="00B868D3">
        <w:rPr>
          <w:rFonts w:asciiTheme="majorHAnsi" w:hAnsiTheme="majorHAnsi"/>
        </w:rPr>
        <w:t xml:space="preserve">’s supports normal </w:t>
      </w:r>
      <w:r w:rsidR="006C240C" w:rsidRPr="001B06C7">
        <w:rPr>
          <w:rFonts w:asciiTheme="majorHAnsi" w:hAnsiTheme="majorHAnsi"/>
        </w:rPr>
        <w:t xml:space="preserve">policer </w:t>
      </w:r>
      <w:r w:rsidR="00B868D3">
        <w:rPr>
          <w:rFonts w:asciiTheme="majorHAnsi" w:hAnsiTheme="majorHAnsi"/>
        </w:rPr>
        <w:t xml:space="preserve">and storm control policer on a same </w:t>
      </w:r>
      <w:r w:rsidR="006C240C" w:rsidRPr="001B06C7">
        <w:rPr>
          <w:rFonts w:asciiTheme="majorHAnsi" w:hAnsiTheme="majorHAnsi"/>
        </w:rPr>
        <w:t xml:space="preserve">port. </w:t>
      </w:r>
      <w:r w:rsidR="00CD6FA0">
        <w:rPr>
          <w:rFonts w:asciiTheme="majorHAnsi" w:hAnsiTheme="majorHAnsi"/>
        </w:rPr>
        <w:t xml:space="preserve">Behavior depends on the NPU. </w:t>
      </w:r>
    </w:p>
    <w:p w14:paraId="3F6D85A9" w14:textId="67AD70BF" w:rsidR="00571DC8" w:rsidRPr="00A10A15" w:rsidRDefault="00571DC8" w:rsidP="00D56CE3">
      <w:pPr>
        <w:rPr>
          <w:rFonts w:asciiTheme="majorHAnsi" w:hAnsiTheme="majorHAnsi"/>
          <w:b/>
        </w:rPr>
      </w:pPr>
      <w:r w:rsidRPr="00A10A15">
        <w:rPr>
          <w:rFonts w:asciiTheme="majorHAnsi" w:hAnsiTheme="majorHAnsi"/>
          <w:b/>
        </w:rPr>
        <w:t>Terms used:</w:t>
      </w:r>
    </w:p>
    <w:p w14:paraId="03CB2CC0" w14:textId="7BC6EEA4" w:rsidR="00571DC8" w:rsidRDefault="00571DC8" w:rsidP="00D56CE3">
      <w:pPr>
        <w:rPr>
          <w:rFonts w:asciiTheme="majorHAnsi" w:hAnsiTheme="majorHAnsi"/>
        </w:rPr>
      </w:pPr>
      <w:r>
        <w:rPr>
          <w:rFonts w:asciiTheme="majorHAnsi" w:hAnsiTheme="majorHAnsi"/>
        </w:rPr>
        <w:t>CIR - Committed Information Rate.</w:t>
      </w:r>
    </w:p>
    <w:p w14:paraId="248081AA" w14:textId="282B8A9E" w:rsidR="00571DC8" w:rsidRDefault="00571DC8" w:rsidP="00D56CE3">
      <w:pPr>
        <w:rPr>
          <w:rFonts w:asciiTheme="majorHAnsi" w:hAnsiTheme="majorHAnsi"/>
        </w:rPr>
      </w:pPr>
      <w:r>
        <w:rPr>
          <w:rFonts w:asciiTheme="majorHAnsi" w:hAnsiTheme="majorHAnsi"/>
        </w:rPr>
        <w:t>CBS – Committed Burst Size.</w:t>
      </w:r>
    </w:p>
    <w:p w14:paraId="29719BFA" w14:textId="0D7FBE6F" w:rsidR="00571DC8" w:rsidRDefault="00571DC8" w:rsidP="00D56CE3">
      <w:pPr>
        <w:rPr>
          <w:rFonts w:asciiTheme="majorHAnsi" w:hAnsiTheme="majorHAnsi"/>
        </w:rPr>
      </w:pPr>
      <w:r>
        <w:rPr>
          <w:rFonts w:asciiTheme="majorHAnsi" w:hAnsiTheme="majorHAnsi"/>
        </w:rPr>
        <w:t>PBS</w:t>
      </w:r>
      <w:r w:rsidR="0007190D">
        <w:rPr>
          <w:rFonts w:asciiTheme="majorHAnsi" w:hAnsiTheme="majorHAnsi"/>
        </w:rPr>
        <w:t>/EBS</w:t>
      </w:r>
      <w:r>
        <w:rPr>
          <w:rFonts w:asciiTheme="majorHAnsi" w:hAnsiTheme="majorHAnsi"/>
        </w:rPr>
        <w:t xml:space="preserve"> – Peak Burst Size.</w:t>
      </w:r>
    </w:p>
    <w:p w14:paraId="027F6903" w14:textId="78B9677C" w:rsidR="00571DC8" w:rsidRDefault="00571DC8" w:rsidP="00D56CE3">
      <w:pPr>
        <w:rPr>
          <w:rFonts w:asciiTheme="majorHAnsi" w:hAnsiTheme="majorHAnsi"/>
        </w:rPr>
      </w:pPr>
      <w:r>
        <w:rPr>
          <w:rFonts w:asciiTheme="majorHAnsi" w:hAnsiTheme="majorHAnsi"/>
        </w:rPr>
        <w:t>PIR</w:t>
      </w:r>
      <w:r w:rsidR="0007190D">
        <w:rPr>
          <w:rFonts w:asciiTheme="majorHAnsi" w:hAnsiTheme="majorHAnsi"/>
        </w:rPr>
        <w:t>/EIR</w:t>
      </w:r>
      <w:r>
        <w:rPr>
          <w:rFonts w:asciiTheme="majorHAnsi" w:hAnsiTheme="majorHAnsi"/>
        </w:rPr>
        <w:t xml:space="preserve"> – Peak Information Rate.</w:t>
      </w:r>
    </w:p>
    <w:p w14:paraId="6E41678A" w14:textId="2D784C9D" w:rsidR="006F62B5" w:rsidRDefault="00ED4990" w:rsidP="00D56CE3">
      <w:pPr>
        <w:rPr>
          <w:rFonts w:asciiTheme="majorHAnsi" w:hAnsiTheme="majorHAnsi"/>
        </w:rPr>
      </w:pPr>
      <w:r w:rsidRPr="00ED4990">
        <w:rPr>
          <w:rFonts w:asciiTheme="majorHAnsi" w:hAnsiTheme="majorHAnsi"/>
          <w:b/>
        </w:rPr>
        <w:t>Policer counter:</w:t>
      </w:r>
      <w:r w:rsidR="001608FB">
        <w:rPr>
          <w:rFonts w:asciiTheme="majorHAnsi" w:hAnsiTheme="majorHAnsi"/>
          <w:b/>
        </w:rPr>
        <w:t xml:space="preserve"> </w:t>
      </w:r>
      <w:r>
        <w:rPr>
          <w:rFonts w:asciiTheme="majorHAnsi" w:hAnsiTheme="majorHAnsi"/>
        </w:rPr>
        <w:t xml:space="preserve"> Policer counter is separate </w:t>
      </w:r>
      <w:r w:rsidR="006F62B5">
        <w:rPr>
          <w:rFonts w:asciiTheme="majorHAnsi" w:hAnsiTheme="majorHAnsi"/>
        </w:rPr>
        <w:t xml:space="preserve">h/w </w:t>
      </w:r>
      <w:r>
        <w:rPr>
          <w:rFonts w:asciiTheme="majorHAnsi" w:hAnsiTheme="majorHAnsi"/>
        </w:rPr>
        <w:t>object in some NPU’s. Policer counter will be created and associated policer. By using policer counter statistics can be retrieved further.</w:t>
      </w:r>
    </w:p>
    <w:p w14:paraId="135665F7" w14:textId="1738300F" w:rsidR="00ED4990" w:rsidRDefault="000C365E" w:rsidP="00D56CE3">
      <w:pPr>
        <w:rPr>
          <w:rFonts w:asciiTheme="majorHAnsi" w:hAnsiTheme="majorHAnsi"/>
        </w:rPr>
      </w:pPr>
      <w:r>
        <w:rPr>
          <w:rFonts w:asciiTheme="majorHAnsi" w:hAnsiTheme="majorHAnsi"/>
        </w:rPr>
        <w:t xml:space="preserve">In case of policer counter h/w object is not supported and policer associated to ACL then statistics can get from the regular acl counter actions by applications.  </w:t>
      </w:r>
      <w:r w:rsidR="00ED4990">
        <w:rPr>
          <w:rFonts w:asciiTheme="majorHAnsi" w:hAnsiTheme="majorHAnsi"/>
        </w:rPr>
        <w:t xml:space="preserve"> </w:t>
      </w:r>
    </w:p>
    <w:p w14:paraId="4C3EA9D8" w14:textId="77777777" w:rsidR="00354F69" w:rsidRPr="00BE13E9" w:rsidRDefault="00354F69" w:rsidP="0058057F">
      <w:pPr>
        <w:pStyle w:val="Heading1"/>
      </w:pPr>
      <w:bookmarkStart w:id="2" w:name="_Toc418687211"/>
      <w:r w:rsidRPr="00BE13E9">
        <w:t>Specification</w:t>
      </w:r>
      <w:bookmarkEnd w:id="2"/>
    </w:p>
    <w:p w14:paraId="3CA43722" w14:textId="18DD357F" w:rsidR="00B97AD0" w:rsidRPr="00BE13E9" w:rsidRDefault="00B97AD0" w:rsidP="00B97AD0">
      <w:pPr>
        <w:pStyle w:val="Heading2"/>
        <w:numPr>
          <w:ilvl w:val="0"/>
          <w:numId w:val="0"/>
        </w:numPr>
        <w:rPr>
          <w:sz w:val="28"/>
          <w:szCs w:val="28"/>
        </w:rPr>
      </w:pPr>
      <w:bookmarkStart w:id="3" w:name="_Toc412147860"/>
      <w:bookmarkStart w:id="4" w:name="_Toc418687212"/>
      <w:bookmarkStart w:id="5" w:name="_Toc412135263"/>
      <w:r w:rsidRPr="00BE13E9">
        <w:rPr>
          <w:sz w:val="28"/>
          <w:szCs w:val="28"/>
        </w:rPr>
        <w:t>2.1 Changes to sai.h</w:t>
      </w:r>
      <w:bookmarkEnd w:id="3"/>
      <w:bookmarkEnd w:id="4"/>
      <w:r w:rsidRPr="00BE13E9">
        <w:rPr>
          <w:sz w:val="28"/>
          <w:szCs w:val="28"/>
        </w:rPr>
        <w:t xml:space="preserve"> </w:t>
      </w:r>
    </w:p>
    <w:p w14:paraId="02E3E9E6" w14:textId="77777777" w:rsidR="00B97AD0" w:rsidRPr="00BE13E9" w:rsidRDefault="00B97AD0" w:rsidP="00A91978">
      <w:pPr>
        <w:pStyle w:val="code"/>
        <w:rPr>
          <w:lang w:eastAsia="zh-CN"/>
        </w:rPr>
      </w:pPr>
      <w:r w:rsidRPr="00BE13E9">
        <w:rPr>
          <w:lang w:eastAsia="zh-CN"/>
        </w:rPr>
        <w:t>typedef enum _sai_api_t {</w:t>
      </w:r>
    </w:p>
    <w:p w14:paraId="7C90C829" w14:textId="77777777" w:rsidR="00B97AD0" w:rsidRPr="004A175E" w:rsidRDefault="00B97AD0" w:rsidP="00A91978">
      <w:pPr>
        <w:pStyle w:val="code"/>
        <w:rPr>
          <w:bCs/>
          <w:lang w:val="fi-FI" w:eastAsia="zh-CN"/>
        </w:rPr>
      </w:pPr>
      <w:r w:rsidRPr="00BE13E9">
        <w:rPr>
          <w:bCs/>
          <w:lang w:eastAsia="zh-CN"/>
        </w:rPr>
        <w:t xml:space="preserve">    </w:t>
      </w:r>
      <w:r w:rsidRPr="004A175E">
        <w:rPr>
          <w:bCs/>
          <w:lang w:val="fi-FI" w:eastAsia="zh-CN"/>
        </w:rPr>
        <w:t>SAI_API_POLICER= 13,  /* sai_api_t *</w:t>
      </w:r>
    </w:p>
    <w:p w14:paraId="67451EC3" w14:textId="4F87FBD9" w:rsidR="00B97AD0" w:rsidRPr="00BE78DE" w:rsidRDefault="00B97AD0" w:rsidP="00BE78DE">
      <w:pPr>
        <w:pStyle w:val="code"/>
      </w:pPr>
      <w:r w:rsidRPr="0087020C">
        <w:t>}</w:t>
      </w:r>
      <w:bookmarkEnd w:id="5"/>
    </w:p>
    <w:p w14:paraId="64C902CF" w14:textId="2ED5A31A" w:rsidR="00512BFF" w:rsidRPr="00BE78DE" w:rsidRDefault="00620A56" w:rsidP="00BE78DE">
      <w:pPr>
        <w:pStyle w:val="Heading3"/>
        <w:numPr>
          <w:ilvl w:val="0"/>
          <w:numId w:val="0"/>
        </w:numPr>
      </w:pPr>
      <w:bookmarkStart w:id="6" w:name="_Toc418687213"/>
      <w:r w:rsidRPr="0087020C">
        <w:rPr>
          <w:sz w:val="22"/>
          <w:szCs w:val="22"/>
        </w:rPr>
        <w:t>2.2.1</w:t>
      </w:r>
      <w:r w:rsidR="002B171B">
        <w:t>New File saipolicer.h</w:t>
      </w:r>
      <w:bookmarkEnd w:id="6"/>
    </w:p>
    <w:p w14:paraId="63155E8F" w14:textId="4668F599" w:rsidR="004E502E" w:rsidRPr="00BE78DE" w:rsidRDefault="004E502E" w:rsidP="004E502E">
      <w:pPr>
        <w:pStyle w:val="code"/>
      </w:pPr>
      <w:r w:rsidRPr="00BE78DE">
        <w:t>/* Meter type */</w:t>
      </w:r>
    </w:p>
    <w:p w14:paraId="452657D5" w14:textId="77777777" w:rsidR="009B6C91" w:rsidRPr="00BE78DE" w:rsidRDefault="009B6C91" w:rsidP="004E502E">
      <w:pPr>
        <w:pStyle w:val="code"/>
      </w:pPr>
      <w:r w:rsidRPr="00BE78DE">
        <w:t>typedef enum _sai_meter_type_t</w:t>
      </w:r>
    </w:p>
    <w:p w14:paraId="6B046875" w14:textId="77777777" w:rsidR="009B6C91" w:rsidRPr="00BE78DE" w:rsidRDefault="009B6C91" w:rsidP="004E502E">
      <w:pPr>
        <w:pStyle w:val="code"/>
      </w:pPr>
      <w:r w:rsidRPr="00BE78DE">
        <w:t>{</w:t>
      </w:r>
    </w:p>
    <w:p w14:paraId="232847CB" w14:textId="77777777" w:rsidR="009B6C91" w:rsidRPr="00BE78DE" w:rsidRDefault="009B6C91" w:rsidP="004E502E">
      <w:pPr>
        <w:pStyle w:val="code"/>
      </w:pPr>
      <w:r w:rsidRPr="00BE78DE">
        <w:t xml:space="preserve">   SAI_METER_TYPE_PACKETS, </w:t>
      </w:r>
    </w:p>
    <w:p w14:paraId="5B56F0D0" w14:textId="77777777" w:rsidR="009B6C91" w:rsidRPr="004A175E" w:rsidRDefault="009B6C91" w:rsidP="004E502E">
      <w:pPr>
        <w:pStyle w:val="code"/>
        <w:rPr>
          <w:lang w:val="nb-NO"/>
        </w:rPr>
      </w:pPr>
      <w:r w:rsidRPr="00BE78DE">
        <w:t xml:space="preserve">   </w:t>
      </w:r>
      <w:r w:rsidRPr="004A175E">
        <w:rPr>
          <w:lang w:val="nb-NO"/>
        </w:rPr>
        <w:t xml:space="preserve">SAI_METER_TYPE_BYTES, </w:t>
      </w:r>
    </w:p>
    <w:p w14:paraId="31615300" w14:textId="77777777" w:rsidR="009B6C91" w:rsidRPr="004A175E" w:rsidRDefault="009B6C91" w:rsidP="004E502E">
      <w:pPr>
        <w:pStyle w:val="code"/>
        <w:rPr>
          <w:lang w:val="nb-NO"/>
        </w:rPr>
      </w:pPr>
      <w:r w:rsidRPr="004A175E">
        <w:rPr>
          <w:lang w:val="nb-NO"/>
        </w:rPr>
        <w:t>} sai_meter_type_t;</w:t>
      </w:r>
    </w:p>
    <w:p w14:paraId="36FB8673" w14:textId="77777777" w:rsidR="00D404E7" w:rsidRPr="004A175E" w:rsidRDefault="00D404E7" w:rsidP="004E502E">
      <w:pPr>
        <w:pStyle w:val="code"/>
        <w:rPr>
          <w:lang w:val="nb-NO"/>
        </w:rPr>
      </w:pPr>
    </w:p>
    <w:p w14:paraId="7DB9EF01" w14:textId="769591B6" w:rsidR="009B6C91" w:rsidRPr="00BE13E9" w:rsidRDefault="009B6C91" w:rsidP="00D404E7">
      <w:pPr>
        <w:pStyle w:val="code"/>
        <w:rPr>
          <w:lang w:val="fr-FR"/>
        </w:rPr>
      </w:pPr>
      <w:r w:rsidRPr="00BE13E9">
        <w:rPr>
          <w:lang w:val="fr-FR"/>
        </w:rPr>
        <w:t>typedef enum _sai_policer_mode_t</w:t>
      </w:r>
      <w:r w:rsidR="00A40E9C">
        <w:rPr>
          <w:lang w:val="fr-FR"/>
        </w:rPr>
        <w:t>,</w:t>
      </w:r>
    </w:p>
    <w:p w14:paraId="6112E88E" w14:textId="4330CAFD" w:rsidR="009B6C91" w:rsidRPr="00BE13E9" w:rsidRDefault="009B6C91" w:rsidP="00D404E7">
      <w:pPr>
        <w:pStyle w:val="code"/>
      </w:pPr>
      <w:r w:rsidRPr="00BE13E9">
        <w:t xml:space="preserve">{   </w:t>
      </w:r>
    </w:p>
    <w:p w14:paraId="2D707EB5" w14:textId="4E3648A9" w:rsidR="009B6C91" w:rsidRPr="00BE13E9" w:rsidRDefault="009B6C91" w:rsidP="00D404E7">
      <w:pPr>
        <w:pStyle w:val="code"/>
      </w:pPr>
      <w:r w:rsidRPr="00BE13E9">
        <w:t xml:space="preserve">   /* RFC 2697, Single Rate Three color marker, CI</w:t>
      </w:r>
      <w:r w:rsidR="00E10917">
        <w:t>R</w:t>
      </w:r>
      <w:r w:rsidR="00124D7C">
        <w:t>, CBS and P</w:t>
      </w:r>
      <w:r w:rsidRPr="00BE13E9">
        <w:t>BS, G, Y and R*/</w:t>
      </w:r>
    </w:p>
    <w:p w14:paraId="4FB9A78A" w14:textId="77777777" w:rsidR="009B6C91" w:rsidRPr="00BE13E9" w:rsidRDefault="009B6C91" w:rsidP="00D404E7">
      <w:pPr>
        <w:pStyle w:val="code"/>
        <w:rPr>
          <w:lang w:val="fr-FR"/>
        </w:rPr>
      </w:pPr>
      <w:r w:rsidRPr="00BE13E9">
        <w:t xml:space="preserve">    </w:t>
      </w:r>
      <w:r w:rsidRPr="00BE13E9">
        <w:rPr>
          <w:lang w:val="fr-FR"/>
        </w:rPr>
        <w:t>SAI_POLICER_MODE_Sr_TCM,</w:t>
      </w:r>
    </w:p>
    <w:p w14:paraId="7FD4031B" w14:textId="77777777" w:rsidR="001B6993" w:rsidRDefault="001B6993" w:rsidP="00D404E7">
      <w:pPr>
        <w:pStyle w:val="code"/>
        <w:rPr>
          <w:lang w:val="fr-FR"/>
        </w:rPr>
      </w:pPr>
    </w:p>
    <w:p w14:paraId="205D4568" w14:textId="664ED64C" w:rsidR="009B6C91" w:rsidRPr="00BE13E9" w:rsidRDefault="009B6C91" w:rsidP="00D404E7">
      <w:pPr>
        <w:pStyle w:val="code"/>
      </w:pPr>
      <w:r w:rsidRPr="008823C2">
        <w:rPr>
          <w:lang w:val="fr-FR"/>
        </w:rPr>
        <w:t xml:space="preserve">   </w:t>
      </w:r>
      <w:r w:rsidRPr="00BE13E9">
        <w:t xml:space="preserve">/* RFC 2698,  </w:t>
      </w:r>
      <w:r w:rsidR="00E10917">
        <w:t>Two Rate Three color marker, CIR</w:t>
      </w:r>
      <w:r w:rsidR="00124D7C">
        <w:t>, CBS , PIR and P</w:t>
      </w:r>
      <w:r w:rsidRPr="00BE13E9">
        <w:t>BS, G, Y and R*/</w:t>
      </w:r>
    </w:p>
    <w:p w14:paraId="353C6C51" w14:textId="77777777" w:rsidR="009B6C91" w:rsidRPr="00BE13E9" w:rsidRDefault="009B6C91" w:rsidP="00D404E7">
      <w:pPr>
        <w:pStyle w:val="code"/>
        <w:rPr>
          <w:lang w:val="fr-FR"/>
        </w:rPr>
      </w:pPr>
      <w:r w:rsidRPr="00BE13E9">
        <w:t xml:space="preserve">   </w:t>
      </w:r>
      <w:r w:rsidRPr="00BE13E9">
        <w:rPr>
          <w:lang w:val="fr-FR"/>
        </w:rPr>
        <w:t>SAI_POLICER_MODE_Tr_TCM,</w:t>
      </w:r>
    </w:p>
    <w:p w14:paraId="6FD5D6A1" w14:textId="09C8491A" w:rsidR="004776BD" w:rsidRPr="00312839" w:rsidRDefault="004776BD" w:rsidP="004776BD">
      <w:pPr>
        <w:pStyle w:val="code"/>
        <w:rPr>
          <w:lang w:val="fr-FR"/>
        </w:rPr>
      </w:pPr>
    </w:p>
    <w:p w14:paraId="154AC7CA" w14:textId="77777777" w:rsidR="00356693" w:rsidRDefault="004776BD" w:rsidP="004776BD">
      <w:pPr>
        <w:pStyle w:val="code"/>
      </w:pPr>
      <w:r w:rsidRPr="00312839">
        <w:rPr>
          <w:lang w:val="fr-FR"/>
        </w:rPr>
        <w:t xml:space="preserve">   </w:t>
      </w:r>
      <w:r w:rsidRPr="00BE13E9">
        <w:t>/*</w:t>
      </w:r>
      <w:r>
        <w:t xml:space="preserve"> </w:t>
      </w:r>
      <w:r w:rsidR="00356693">
        <w:t xml:space="preserve">Storm control mode </w:t>
      </w:r>
    </w:p>
    <w:p w14:paraId="37A8FBC5" w14:textId="239C87DA" w:rsidR="004776BD" w:rsidRPr="00BE13E9" w:rsidRDefault="00356693" w:rsidP="00356693">
      <w:pPr>
        <w:pStyle w:val="code"/>
      </w:pPr>
      <w:r>
        <w:t xml:space="preserve">      Single Rate Two color CIR, CBS, G and R </w:t>
      </w:r>
      <w:r w:rsidR="004776BD" w:rsidRPr="00BE13E9">
        <w:t>*/</w:t>
      </w:r>
    </w:p>
    <w:p w14:paraId="3AA23263" w14:textId="209F0069" w:rsidR="00CD4A9D" w:rsidRPr="00312839" w:rsidRDefault="004776BD" w:rsidP="00D404E7">
      <w:pPr>
        <w:pStyle w:val="code"/>
        <w:rPr>
          <w:lang w:val="fr-FR"/>
        </w:rPr>
      </w:pPr>
      <w:r w:rsidRPr="00BE13E9">
        <w:t xml:space="preserve">   </w:t>
      </w:r>
      <w:r w:rsidRPr="00312839">
        <w:rPr>
          <w:lang w:val="fr-FR"/>
        </w:rPr>
        <w:t>SAI_POLICER_MODE_STORM_CONTROL,</w:t>
      </w:r>
    </w:p>
    <w:p w14:paraId="63A9227D" w14:textId="77777777" w:rsidR="00356693" w:rsidRDefault="00356693" w:rsidP="00D404E7">
      <w:pPr>
        <w:pStyle w:val="code"/>
        <w:rPr>
          <w:lang w:val="fr-FR"/>
        </w:rPr>
      </w:pPr>
    </w:p>
    <w:p w14:paraId="6A14287B" w14:textId="77777777" w:rsidR="009B6C91" w:rsidRDefault="009B6C91" w:rsidP="00D404E7">
      <w:pPr>
        <w:pStyle w:val="code"/>
        <w:rPr>
          <w:lang w:val="fr-FR"/>
        </w:rPr>
      </w:pPr>
      <w:r w:rsidRPr="00BE13E9">
        <w:rPr>
          <w:lang w:val="fr-FR"/>
        </w:rPr>
        <w:t>} sai_policer_mode_t;</w:t>
      </w:r>
    </w:p>
    <w:p w14:paraId="6F5CCBAC" w14:textId="77777777" w:rsidR="00E40240" w:rsidRDefault="00E40240" w:rsidP="00D404E7">
      <w:pPr>
        <w:pStyle w:val="code"/>
        <w:rPr>
          <w:lang w:val="fr-FR"/>
        </w:rPr>
      </w:pPr>
    </w:p>
    <w:p w14:paraId="55FE70DB" w14:textId="1D3C66A4" w:rsidR="00E40240" w:rsidRPr="00312839" w:rsidRDefault="00E40240" w:rsidP="00E40240">
      <w:pPr>
        <w:pStyle w:val="code"/>
      </w:pPr>
      <w:r w:rsidRPr="00312839">
        <w:lastRenderedPageBreak/>
        <w:t>/* Policer color source */</w:t>
      </w:r>
    </w:p>
    <w:p w14:paraId="2261D459" w14:textId="77777777" w:rsidR="009B6C91" w:rsidRPr="00A71866" w:rsidRDefault="009B6C91" w:rsidP="00E40240">
      <w:pPr>
        <w:pStyle w:val="code"/>
      </w:pPr>
      <w:r w:rsidRPr="00A71866">
        <w:t>typedef enum _sai_policer_color_source_t</w:t>
      </w:r>
    </w:p>
    <w:p w14:paraId="1E1C0FC2" w14:textId="3D9BB8C4" w:rsidR="009B6C91" w:rsidRPr="00A71866" w:rsidRDefault="009B6C91" w:rsidP="00E40240">
      <w:pPr>
        <w:pStyle w:val="code"/>
      </w:pPr>
      <w:r w:rsidRPr="00A71866">
        <w:t xml:space="preserve">{   </w:t>
      </w:r>
    </w:p>
    <w:p w14:paraId="35954C82" w14:textId="77777777" w:rsidR="009B6C91" w:rsidRPr="00A71866" w:rsidRDefault="009B6C91" w:rsidP="00E40240">
      <w:pPr>
        <w:pStyle w:val="code"/>
      </w:pPr>
      <w:r w:rsidRPr="00A71866">
        <w:t xml:space="preserve">      SAI_POLICER_COLOR_SOURCE_BLIND, </w:t>
      </w:r>
    </w:p>
    <w:p w14:paraId="3BA4F88F" w14:textId="77777777" w:rsidR="009B6C91" w:rsidRPr="00A71866" w:rsidRDefault="009B6C91" w:rsidP="00E40240">
      <w:pPr>
        <w:pStyle w:val="code"/>
      </w:pPr>
      <w:r w:rsidRPr="00A71866">
        <w:t xml:space="preserve">      SAI_POLICER_COLOR_SOURCE_AWARE,</w:t>
      </w:r>
    </w:p>
    <w:p w14:paraId="206388C9" w14:textId="65CE6D79" w:rsidR="0024122E" w:rsidRPr="004A175E" w:rsidRDefault="009B6C91" w:rsidP="003D4893">
      <w:pPr>
        <w:pStyle w:val="code"/>
        <w:rPr>
          <w:lang w:val="fr-FR"/>
        </w:rPr>
      </w:pPr>
      <w:r w:rsidRPr="004A175E">
        <w:rPr>
          <w:lang w:val="fr-FR"/>
        </w:rPr>
        <w:t>} sai_policer_color_source_t;</w:t>
      </w:r>
    </w:p>
    <w:p w14:paraId="6DB1BC64" w14:textId="77777777" w:rsidR="00070448" w:rsidRPr="004A175E" w:rsidRDefault="00070448" w:rsidP="00376417">
      <w:pPr>
        <w:pStyle w:val="code"/>
        <w:rPr>
          <w:rFonts w:asciiTheme="majorHAnsi" w:hAnsiTheme="majorHAnsi" w:cstheme="minorHAnsi"/>
          <w:color w:val="333333"/>
          <w:sz w:val="22"/>
          <w:lang w:val="fr-FR"/>
        </w:rPr>
      </w:pPr>
    </w:p>
    <w:p w14:paraId="6AD211D8" w14:textId="77777777" w:rsidR="00635832" w:rsidRPr="004A175E" w:rsidRDefault="00635832" w:rsidP="00376417">
      <w:pPr>
        <w:pStyle w:val="code"/>
        <w:rPr>
          <w:rFonts w:asciiTheme="majorHAnsi" w:hAnsiTheme="majorHAnsi" w:cstheme="minorHAnsi"/>
          <w:color w:val="333333"/>
          <w:sz w:val="22"/>
          <w:lang w:val="fr-FR"/>
        </w:rPr>
      </w:pPr>
    </w:p>
    <w:p w14:paraId="1583E796" w14:textId="397C2632" w:rsidR="001C69F8" w:rsidRPr="004A175E" w:rsidRDefault="00C82018" w:rsidP="00376417">
      <w:pPr>
        <w:pStyle w:val="code"/>
        <w:rPr>
          <w:lang w:val="fr-FR"/>
        </w:rPr>
      </w:pPr>
      <w:r w:rsidRPr="004A175E">
        <w:rPr>
          <w:lang w:val="fr-FR"/>
        </w:rPr>
        <w:t>/* Policer Attributes */</w:t>
      </w:r>
    </w:p>
    <w:p w14:paraId="59E6EA70" w14:textId="40E70A55" w:rsidR="0038266A" w:rsidRPr="004A175E" w:rsidRDefault="009B6C91" w:rsidP="00376417">
      <w:pPr>
        <w:pStyle w:val="code"/>
        <w:rPr>
          <w:lang w:val="fr-FR"/>
        </w:rPr>
      </w:pPr>
      <w:r w:rsidRPr="004A175E">
        <w:rPr>
          <w:lang w:val="fr-FR"/>
        </w:rPr>
        <w:t>typedef enum _sai_policer_attr_t</w:t>
      </w:r>
      <w:r w:rsidR="00C242F9" w:rsidRPr="004A175E">
        <w:rPr>
          <w:lang w:val="fr-FR"/>
        </w:rPr>
        <w:t xml:space="preserve"> </w:t>
      </w:r>
    </w:p>
    <w:p w14:paraId="56AFB2E9" w14:textId="0ABCA74D" w:rsidR="009B6C91" w:rsidRPr="004A175E" w:rsidRDefault="009B6C91" w:rsidP="00376417">
      <w:pPr>
        <w:pStyle w:val="code"/>
        <w:rPr>
          <w:lang w:val="fr-FR"/>
        </w:rPr>
      </w:pPr>
      <w:r w:rsidRPr="004A175E">
        <w:rPr>
          <w:lang w:val="fr-FR"/>
        </w:rPr>
        <w:t>{</w:t>
      </w:r>
    </w:p>
    <w:p w14:paraId="6812E4CC" w14:textId="0E37074B" w:rsidR="00E3142B" w:rsidRPr="00A71866" w:rsidRDefault="00E3142B" w:rsidP="00376417">
      <w:pPr>
        <w:pStyle w:val="code"/>
      </w:pPr>
      <w:r w:rsidRPr="004A175E">
        <w:rPr>
          <w:lang w:val="fr-FR"/>
        </w:rPr>
        <w:t xml:space="preserve">    </w:t>
      </w:r>
      <w:r w:rsidRPr="00A71866">
        <w:t>/* READ-ONLY */</w:t>
      </w:r>
    </w:p>
    <w:p w14:paraId="701F93D9" w14:textId="77777777" w:rsidR="00E3142B" w:rsidRPr="00A71866" w:rsidRDefault="009B6C91" w:rsidP="00376417">
      <w:pPr>
        <w:pStyle w:val="code"/>
      </w:pPr>
      <w:r w:rsidRPr="00A71866">
        <w:t xml:space="preserve">    </w:t>
      </w:r>
    </w:p>
    <w:p w14:paraId="2D6F7920" w14:textId="3D7C76EC" w:rsidR="009B6C91" w:rsidRPr="00A71866" w:rsidRDefault="00E3142B" w:rsidP="00376417">
      <w:pPr>
        <w:pStyle w:val="code"/>
      </w:pPr>
      <w:r w:rsidRPr="00A71866">
        <w:t xml:space="preserve">   </w:t>
      </w:r>
      <w:r w:rsidR="009B6C91" w:rsidRPr="00A71866">
        <w:t>/* READ-WRITE */</w:t>
      </w:r>
    </w:p>
    <w:p w14:paraId="2241E5C0" w14:textId="77777777" w:rsidR="008C7861" w:rsidRPr="00A71866" w:rsidRDefault="008C7861" w:rsidP="00376417">
      <w:pPr>
        <w:pStyle w:val="code"/>
      </w:pPr>
    </w:p>
    <w:p w14:paraId="540B3E6A" w14:textId="77777777" w:rsidR="009400AC" w:rsidRPr="00A71866" w:rsidRDefault="00E3142B" w:rsidP="00376417">
      <w:pPr>
        <w:pStyle w:val="code"/>
      </w:pPr>
      <w:r w:rsidRPr="00A71866">
        <w:t xml:space="preserve">   </w:t>
      </w:r>
      <w:r w:rsidR="009B6C91" w:rsidRPr="00A71866">
        <w:t xml:space="preserve">/* </w:t>
      </w:r>
      <w:r w:rsidR="009400AC" w:rsidRPr="00A71866">
        <w:t xml:space="preserve">Policer Meter Type [sai_meter_type_t ] </w:t>
      </w:r>
    </w:p>
    <w:p w14:paraId="28868A5B" w14:textId="519BB37E" w:rsidR="009B6C91" w:rsidRPr="00A71866" w:rsidRDefault="009400AC" w:rsidP="00376417">
      <w:pPr>
        <w:pStyle w:val="code"/>
      </w:pPr>
      <w:r w:rsidRPr="00A71866">
        <w:t xml:space="preserve">      *</w:t>
      </w:r>
      <w:r w:rsidR="009B6C91" w:rsidRPr="00A71866">
        <w:t>MANDATORY_ON_CREATE,</w:t>
      </w:r>
      <w:r w:rsidR="001E2FC7" w:rsidRPr="00A71866">
        <w:t xml:space="preserve"> </w:t>
      </w:r>
      <w:r w:rsidR="001A127B" w:rsidRPr="00A71866">
        <w:t xml:space="preserve"> CREATE_ONLY</w:t>
      </w:r>
      <w:r w:rsidRPr="00A71866">
        <w:t xml:space="preserve"> </w:t>
      </w:r>
      <w:r w:rsidR="009B6C91" w:rsidRPr="00A71866">
        <w:t>*/</w:t>
      </w:r>
    </w:p>
    <w:p w14:paraId="4C7694B5" w14:textId="56BEA48C" w:rsidR="009B6C91" w:rsidRPr="009C6054" w:rsidRDefault="00E3142B" w:rsidP="00376417">
      <w:pPr>
        <w:pStyle w:val="code"/>
        <w:rPr>
          <w:lang w:val="fr-FR"/>
        </w:rPr>
      </w:pPr>
      <w:r w:rsidRPr="00A71866">
        <w:t xml:space="preserve">    </w:t>
      </w:r>
      <w:r w:rsidR="009B6C91" w:rsidRPr="009C6054">
        <w:rPr>
          <w:lang w:val="fr-FR"/>
        </w:rPr>
        <w:t xml:space="preserve">SAI_POLICER_ATTR_METER_TYPE, </w:t>
      </w:r>
    </w:p>
    <w:p w14:paraId="5D06773B" w14:textId="77777777" w:rsidR="005B63BE" w:rsidRPr="009C6054" w:rsidRDefault="00E3142B" w:rsidP="00376417">
      <w:pPr>
        <w:pStyle w:val="code"/>
        <w:rPr>
          <w:lang w:val="fr-FR"/>
        </w:rPr>
      </w:pPr>
      <w:r w:rsidRPr="009C6054">
        <w:rPr>
          <w:lang w:val="fr-FR"/>
        </w:rPr>
        <w:t xml:space="preserve">   </w:t>
      </w:r>
    </w:p>
    <w:p w14:paraId="550630AB" w14:textId="354EF035" w:rsidR="005B63BE" w:rsidRPr="009C6054" w:rsidRDefault="005B63BE" w:rsidP="00376417">
      <w:pPr>
        <w:pStyle w:val="code"/>
        <w:rPr>
          <w:lang w:val="fr-FR"/>
        </w:rPr>
      </w:pPr>
      <w:r w:rsidRPr="009C6054">
        <w:rPr>
          <w:lang w:val="fr-FR"/>
        </w:rPr>
        <w:t xml:space="preserve">   </w:t>
      </w:r>
      <w:r w:rsidR="009B6C91" w:rsidRPr="009C6054">
        <w:rPr>
          <w:lang w:val="fr-FR"/>
        </w:rPr>
        <w:t xml:space="preserve">/* </w:t>
      </w:r>
      <w:r w:rsidRPr="009C6054">
        <w:rPr>
          <w:lang w:val="fr-FR"/>
        </w:rPr>
        <w:t>Policer mode [</w:t>
      </w:r>
      <w:r w:rsidR="009B6C91" w:rsidRPr="009C6054">
        <w:rPr>
          <w:lang w:val="fr-FR"/>
        </w:rPr>
        <w:t>sai_policer_mode_t</w:t>
      </w:r>
      <w:r w:rsidRPr="009C6054">
        <w:rPr>
          <w:lang w:val="fr-FR"/>
        </w:rPr>
        <w:t>]</w:t>
      </w:r>
      <w:r w:rsidR="009B6C91" w:rsidRPr="009C6054">
        <w:rPr>
          <w:lang w:val="fr-FR"/>
        </w:rPr>
        <w:t>,</w:t>
      </w:r>
    </w:p>
    <w:p w14:paraId="7C33C0D0" w14:textId="23C43512" w:rsidR="009B6C91" w:rsidRPr="009C6054" w:rsidRDefault="005B63BE" w:rsidP="00376417">
      <w:pPr>
        <w:pStyle w:val="code"/>
        <w:rPr>
          <w:lang w:val="fr-FR"/>
        </w:rPr>
      </w:pPr>
      <w:r w:rsidRPr="009C6054">
        <w:rPr>
          <w:lang w:val="fr-FR"/>
        </w:rPr>
        <w:t xml:space="preserve">     </w:t>
      </w:r>
      <w:r w:rsidR="0080795A">
        <w:rPr>
          <w:lang w:val="fr-FR"/>
        </w:rPr>
        <w:t xml:space="preserve"> Default SAI_POLICER_MODE_T</w:t>
      </w:r>
      <w:r w:rsidR="009B6C91" w:rsidRPr="009C6054">
        <w:rPr>
          <w:lang w:val="fr-FR"/>
        </w:rPr>
        <w:t>r_TCM */</w:t>
      </w:r>
    </w:p>
    <w:p w14:paraId="6878DC54" w14:textId="43E9F2F2" w:rsidR="009B6C91" w:rsidRPr="009C6054" w:rsidRDefault="005B63BE" w:rsidP="00376417">
      <w:pPr>
        <w:pStyle w:val="code"/>
        <w:rPr>
          <w:lang w:val="fr-FR"/>
        </w:rPr>
      </w:pPr>
      <w:r w:rsidRPr="009C6054">
        <w:rPr>
          <w:lang w:val="fr-FR"/>
        </w:rPr>
        <w:t xml:space="preserve">     </w:t>
      </w:r>
      <w:r w:rsidR="0080795A">
        <w:rPr>
          <w:lang w:val="fr-FR"/>
        </w:rPr>
        <w:t>SAI_POLICER_</w:t>
      </w:r>
      <w:r w:rsidR="009B6C91" w:rsidRPr="009C6054">
        <w:rPr>
          <w:lang w:val="fr-FR"/>
        </w:rPr>
        <w:t>ATTR_MODE,</w:t>
      </w:r>
    </w:p>
    <w:p w14:paraId="514D6C55" w14:textId="77777777" w:rsidR="008C7861" w:rsidRPr="009C6054" w:rsidRDefault="008C7861" w:rsidP="00376417">
      <w:pPr>
        <w:pStyle w:val="code"/>
        <w:rPr>
          <w:lang w:val="fr-FR"/>
        </w:rPr>
      </w:pPr>
    </w:p>
    <w:p w14:paraId="6A2810B8" w14:textId="073630B5" w:rsidR="005B63BE" w:rsidRPr="009C6054" w:rsidRDefault="005B63BE" w:rsidP="00376417">
      <w:pPr>
        <w:pStyle w:val="code"/>
        <w:rPr>
          <w:lang w:val="fr-FR"/>
        </w:rPr>
      </w:pPr>
      <w:r w:rsidRPr="009C6054">
        <w:rPr>
          <w:lang w:val="fr-FR"/>
        </w:rPr>
        <w:t xml:space="preserve">  </w:t>
      </w:r>
      <w:r w:rsidR="009B6C91" w:rsidRPr="009C6054">
        <w:rPr>
          <w:lang w:val="fr-FR"/>
        </w:rPr>
        <w:t>/*</w:t>
      </w:r>
      <w:r w:rsidR="0080795A">
        <w:rPr>
          <w:lang w:val="fr-FR"/>
        </w:rPr>
        <w:t xml:space="preserve"> </w:t>
      </w:r>
      <w:r w:rsidRPr="009C6054">
        <w:rPr>
          <w:lang w:val="fr-FR"/>
        </w:rPr>
        <w:t>Policer Color Source [</w:t>
      </w:r>
      <w:r w:rsidR="009B6C91" w:rsidRPr="009C6054">
        <w:rPr>
          <w:lang w:val="fr-FR"/>
        </w:rPr>
        <w:t>sai_policer_color_source_t</w:t>
      </w:r>
      <w:r w:rsidRPr="009C6054">
        <w:rPr>
          <w:lang w:val="fr-FR"/>
        </w:rPr>
        <w:t>]</w:t>
      </w:r>
      <w:r w:rsidR="009B6C91" w:rsidRPr="009C6054">
        <w:rPr>
          <w:lang w:val="fr-FR"/>
        </w:rPr>
        <w:t>,</w:t>
      </w:r>
    </w:p>
    <w:p w14:paraId="7FA96A96" w14:textId="66F2AF26" w:rsidR="009B6C91" w:rsidRPr="00A71866" w:rsidRDefault="005B63BE" w:rsidP="00376417">
      <w:pPr>
        <w:pStyle w:val="code"/>
      </w:pPr>
      <w:r w:rsidRPr="0080795A">
        <w:rPr>
          <w:lang w:val="fr-FR"/>
        </w:rPr>
        <w:t xml:space="preserve">     </w:t>
      </w:r>
      <w:r w:rsidR="009B6C91" w:rsidRPr="0080795A">
        <w:rPr>
          <w:lang w:val="fr-FR"/>
        </w:rPr>
        <w:t xml:space="preserve"> </w:t>
      </w:r>
      <w:r w:rsidR="0080795A">
        <w:t xml:space="preserve">Default is </w:t>
      </w:r>
      <w:r w:rsidR="009B6C91" w:rsidRPr="00A71866">
        <w:t xml:space="preserve">SAI_POLICER_COLOR_SOURCE_AWARE */ </w:t>
      </w:r>
    </w:p>
    <w:p w14:paraId="216B0829" w14:textId="5E88AA35" w:rsidR="009B6C91" w:rsidRPr="00A71866" w:rsidRDefault="005B63BE" w:rsidP="00376417">
      <w:pPr>
        <w:pStyle w:val="code"/>
      </w:pPr>
      <w:r w:rsidRPr="00A71866">
        <w:t xml:space="preserve">     </w:t>
      </w:r>
      <w:r w:rsidR="0080795A">
        <w:t>SAI_POLICER_</w:t>
      </w:r>
      <w:r w:rsidR="009B6C91" w:rsidRPr="00A71866">
        <w:t xml:space="preserve">ATTR_COLOR_SOURCE,                                              </w:t>
      </w:r>
    </w:p>
    <w:p w14:paraId="49646A30" w14:textId="77777777" w:rsidR="00FD5C77" w:rsidRPr="00A71866" w:rsidRDefault="00FD5C77" w:rsidP="00376417">
      <w:pPr>
        <w:pStyle w:val="code"/>
      </w:pPr>
    </w:p>
    <w:p w14:paraId="1C60D7CC" w14:textId="77777777" w:rsidR="00A1602A" w:rsidRDefault="005B63BE" w:rsidP="00376417">
      <w:pPr>
        <w:pStyle w:val="code"/>
      </w:pPr>
      <w:r w:rsidRPr="00A71866">
        <w:t xml:space="preserve">  </w:t>
      </w:r>
      <w:r w:rsidR="009D476F">
        <w:t xml:space="preserve"> </w:t>
      </w:r>
      <w:r w:rsidRPr="00A71866">
        <w:t>/* Commited burst size bytes/packets based on SAI_POLICER_ATTR_METER_TYPE</w:t>
      </w:r>
      <w:r w:rsidR="00A1602A">
        <w:t>.</w:t>
      </w:r>
    </w:p>
    <w:p w14:paraId="1007BB5A" w14:textId="17419C21" w:rsidR="005B63BE" w:rsidRPr="00AE113C" w:rsidRDefault="00A1602A" w:rsidP="00376417">
      <w:pPr>
        <w:pStyle w:val="code"/>
        <w:rPr>
          <w:lang w:val="fr-FR"/>
        </w:rPr>
      </w:pPr>
      <w:r>
        <w:t xml:space="preserve">     </w:t>
      </w:r>
      <w:r w:rsidRPr="00AE113C">
        <w:rPr>
          <w:lang w:val="fr-FR"/>
        </w:rPr>
        <w:t>[sai_uint64_t]</w:t>
      </w:r>
      <w:r w:rsidR="005B63BE" w:rsidRPr="00AE113C">
        <w:rPr>
          <w:lang w:val="fr-FR"/>
        </w:rPr>
        <w:t xml:space="preserve"> */   </w:t>
      </w:r>
    </w:p>
    <w:p w14:paraId="2224D68D" w14:textId="7D89C39A" w:rsidR="009B6C91" w:rsidRPr="00AE113C" w:rsidRDefault="005B63BE" w:rsidP="00376417">
      <w:pPr>
        <w:pStyle w:val="code"/>
        <w:rPr>
          <w:lang w:val="fr-FR"/>
        </w:rPr>
      </w:pPr>
      <w:r w:rsidRPr="00AE113C">
        <w:rPr>
          <w:lang w:val="fr-FR"/>
        </w:rPr>
        <w:t xml:space="preserve">     </w:t>
      </w:r>
      <w:r w:rsidR="0080795A" w:rsidRPr="00AE113C">
        <w:rPr>
          <w:lang w:val="fr-FR"/>
        </w:rPr>
        <w:t>SAI_POLICER_</w:t>
      </w:r>
      <w:r w:rsidR="009B6C91" w:rsidRPr="00AE113C">
        <w:rPr>
          <w:lang w:val="fr-FR"/>
        </w:rPr>
        <w:t>ATTR_CBS,</w:t>
      </w:r>
    </w:p>
    <w:p w14:paraId="1C0CF4C2" w14:textId="77777777" w:rsidR="008C60FB" w:rsidRPr="00AE113C" w:rsidRDefault="008C60FB" w:rsidP="008C60FB">
      <w:pPr>
        <w:pStyle w:val="code"/>
        <w:rPr>
          <w:lang w:val="fr-FR"/>
        </w:rPr>
      </w:pPr>
    </w:p>
    <w:p w14:paraId="7EDC6A0B" w14:textId="77777777" w:rsidR="00A1602A" w:rsidRDefault="008C60FB" w:rsidP="00CB24AE">
      <w:pPr>
        <w:pStyle w:val="code"/>
      </w:pPr>
      <w:r w:rsidRPr="00AE113C">
        <w:rPr>
          <w:lang w:val="fr-FR"/>
        </w:rPr>
        <w:t xml:space="preserve">  </w:t>
      </w:r>
      <w:r w:rsidR="009C6054" w:rsidRPr="00AE113C">
        <w:rPr>
          <w:lang w:val="fr-FR"/>
        </w:rPr>
        <w:t xml:space="preserve"> </w:t>
      </w:r>
      <w:r w:rsidR="009D476F">
        <w:t>/* Commited inform</w:t>
      </w:r>
      <w:r w:rsidRPr="00A71866">
        <w:t xml:space="preserve">ation rate </w:t>
      </w:r>
      <w:r w:rsidR="00532686">
        <w:t>BPS</w:t>
      </w:r>
      <w:r w:rsidRPr="00A71866">
        <w:t>/PPS based on SAI_POLICER_ATTR_METER_TYPE</w:t>
      </w:r>
      <w:r w:rsidR="00A1602A">
        <w:t>.</w:t>
      </w:r>
    </w:p>
    <w:p w14:paraId="48EA0365" w14:textId="35DEC203" w:rsidR="00CB24AE" w:rsidRPr="00AE113C" w:rsidRDefault="00A1602A" w:rsidP="00CB24AE">
      <w:pPr>
        <w:pStyle w:val="code"/>
        <w:rPr>
          <w:lang w:val="fr-FR"/>
        </w:rPr>
      </w:pPr>
      <w:r>
        <w:t xml:space="preserve">     </w:t>
      </w:r>
      <w:r w:rsidRPr="00AE113C">
        <w:rPr>
          <w:lang w:val="fr-FR"/>
        </w:rPr>
        <w:t>[sai_uint64_t]</w:t>
      </w:r>
      <w:r w:rsidR="008C60FB" w:rsidRPr="00AE113C">
        <w:rPr>
          <w:lang w:val="fr-FR"/>
        </w:rPr>
        <w:t xml:space="preserve"> */   </w:t>
      </w:r>
    </w:p>
    <w:p w14:paraId="7A47A7E6" w14:textId="1205480F" w:rsidR="009B6C91" w:rsidRPr="00AE113C" w:rsidRDefault="005B63BE" w:rsidP="00376417">
      <w:pPr>
        <w:pStyle w:val="code"/>
        <w:rPr>
          <w:lang w:val="fr-FR"/>
        </w:rPr>
      </w:pPr>
      <w:r w:rsidRPr="00AE113C">
        <w:rPr>
          <w:lang w:val="fr-FR"/>
        </w:rPr>
        <w:t xml:space="preserve">    </w:t>
      </w:r>
      <w:r w:rsidR="0080795A" w:rsidRPr="00AE113C">
        <w:rPr>
          <w:lang w:val="fr-FR"/>
        </w:rPr>
        <w:t>SAI_POLICER_</w:t>
      </w:r>
      <w:r w:rsidR="009B6C91" w:rsidRPr="00AE113C">
        <w:rPr>
          <w:lang w:val="fr-FR"/>
        </w:rPr>
        <w:t xml:space="preserve">ATTR_CIR,          </w:t>
      </w:r>
    </w:p>
    <w:p w14:paraId="61CCA232" w14:textId="77777777" w:rsidR="009D476F" w:rsidRPr="00AE113C" w:rsidRDefault="009D476F" w:rsidP="009D476F">
      <w:pPr>
        <w:pStyle w:val="code"/>
        <w:rPr>
          <w:lang w:val="fr-FR"/>
        </w:rPr>
      </w:pPr>
    </w:p>
    <w:p w14:paraId="7D313B97" w14:textId="77777777" w:rsidR="00A1602A" w:rsidRDefault="009D476F" w:rsidP="00376417">
      <w:pPr>
        <w:pStyle w:val="code"/>
      </w:pPr>
      <w:r w:rsidRPr="00AE113C">
        <w:rPr>
          <w:lang w:val="fr-FR"/>
        </w:rPr>
        <w:t xml:space="preserve">   </w:t>
      </w:r>
      <w:r>
        <w:t>/* Peak</w:t>
      </w:r>
      <w:r w:rsidRPr="00A71866">
        <w:t xml:space="preserve"> burst size bytes/packets based on SAI_POLICER_ATTR_METER_TYPE</w:t>
      </w:r>
      <w:r w:rsidR="00A1602A">
        <w:t>.</w:t>
      </w:r>
    </w:p>
    <w:p w14:paraId="2DFAFA3D" w14:textId="2BF8A726" w:rsidR="00C26742" w:rsidRPr="00AE113C" w:rsidRDefault="00A1602A" w:rsidP="00376417">
      <w:pPr>
        <w:pStyle w:val="code"/>
        <w:rPr>
          <w:lang w:val="fr-FR"/>
        </w:rPr>
      </w:pPr>
      <w:r>
        <w:t xml:space="preserve">      </w:t>
      </w:r>
      <w:r w:rsidRPr="00AE113C">
        <w:rPr>
          <w:lang w:val="fr-FR"/>
        </w:rPr>
        <w:t>[sai_uint64_t]</w:t>
      </w:r>
      <w:r w:rsidR="009D476F" w:rsidRPr="00AE113C">
        <w:rPr>
          <w:lang w:val="fr-FR"/>
        </w:rPr>
        <w:t xml:space="preserve"> */   </w:t>
      </w:r>
    </w:p>
    <w:p w14:paraId="2A012A1A" w14:textId="6DB2126E" w:rsidR="009B6C91" w:rsidRPr="00AE113C" w:rsidRDefault="009C6054" w:rsidP="00376417">
      <w:pPr>
        <w:pStyle w:val="code"/>
        <w:rPr>
          <w:lang w:val="fr-FR"/>
        </w:rPr>
      </w:pPr>
      <w:r w:rsidRPr="00AE113C">
        <w:rPr>
          <w:lang w:val="fr-FR"/>
        </w:rPr>
        <w:t xml:space="preserve">    </w:t>
      </w:r>
      <w:r w:rsidR="0080795A" w:rsidRPr="00AE113C">
        <w:rPr>
          <w:lang w:val="fr-FR"/>
        </w:rPr>
        <w:t>SAI_POLICER_</w:t>
      </w:r>
      <w:r w:rsidR="009B6C91" w:rsidRPr="00AE113C">
        <w:rPr>
          <w:lang w:val="fr-FR"/>
        </w:rPr>
        <w:t>ATTR_PBS,</w:t>
      </w:r>
    </w:p>
    <w:p w14:paraId="540291B9" w14:textId="77777777" w:rsidR="009C6054" w:rsidRPr="00AE113C" w:rsidRDefault="009C6054" w:rsidP="00376417">
      <w:pPr>
        <w:pStyle w:val="code"/>
        <w:rPr>
          <w:lang w:val="fr-FR"/>
        </w:rPr>
      </w:pPr>
    </w:p>
    <w:p w14:paraId="78E63821" w14:textId="56D4D89D" w:rsidR="00532686" w:rsidRDefault="00532686" w:rsidP="00376417">
      <w:pPr>
        <w:pStyle w:val="code"/>
      </w:pPr>
      <w:r w:rsidRPr="00AE113C">
        <w:rPr>
          <w:lang w:val="fr-FR"/>
        </w:rPr>
        <w:t xml:space="preserve">    </w:t>
      </w:r>
      <w:r>
        <w:t>/* Peak inform</w:t>
      </w:r>
      <w:r w:rsidRPr="00A71866">
        <w:t xml:space="preserve">ation rate </w:t>
      </w:r>
      <w:r>
        <w:t>BPS</w:t>
      </w:r>
      <w:r w:rsidRPr="00A71866">
        <w:t xml:space="preserve">/PPS based on SAI_POLICER_ATTR_METER_TYPE */   </w:t>
      </w:r>
    </w:p>
    <w:p w14:paraId="09B8F18E" w14:textId="262B2285" w:rsidR="009B6C91" w:rsidRPr="00AE113C" w:rsidRDefault="009C6054" w:rsidP="00376417">
      <w:pPr>
        <w:pStyle w:val="code"/>
        <w:rPr>
          <w:lang w:val="fr-FR"/>
        </w:rPr>
      </w:pPr>
      <w:r>
        <w:t xml:space="preserve">    </w:t>
      </w:r>
      <w:r w:rsidR="009B6C91" w:rsidRPr="00A71866">
        <w:t>/* Mandatory only for SAI_POLICER_MODE_Tr_TCM</w:t>
      </w:r>
      <w:r w:rsidR="00A1602A">
        <w:t xml:space="preserve">. </w:t>
      </w:r>
      <w:r w:rsidR="00A1602A" w:rsidRPr="00AE113C">
        <w:rPr>
          <w:lang w:val="fr-FR"/>
        </w:rPr>
        <w:t>[sai_uint64_t]</w:t>
      </w:r>
      <w:r w:rsidR="009B6C91" w:rsidRPr="00AE113C">
        <w:rPr>
          <w:lang w:val="fr-FR"/>
        </w:rPr>
        <w:t xml:space="preserve"> */</w:t>
      </w:r>
    </w:p>
    <w:p w14:paraId="17177A5A" w14:textId="57127BA1" w:rsidR="009B6C91" w:rsidRPr="00AE113C" w:rsidRDefault="009C6054" w:rsidP="00376417">
      <w:pPr>
        <w:pStyle w:val="code"/>
        <w:rPr>
          <w:lang w:val="fr-FR"/>
        </w:rPr>
      </w:pPr>
      <w:r w:rsidRPr="00AE113C">
        <w:rPr>
          <w:lang w:val="fr-FR"/>
        </w:rPr>
        <w:t xml:space="preserve">    </w:t>
      </w:r>
      <w:r w:rsidR="0080795A" w:rsidRPr="00AE113C">
        <w:rPr>
          <w:lang w:val="fr-FR"/>
        </w:rPr>
        <w:t>SAI_POLICER_</w:t>
      </w:r>
      <w:r w:rsidR="009B6C91" w:rsidRPr="00AE113C">
        <w:rPr>
          <w:lang w:val="fr-FR"/>
        </w:rPr>
        <w:t>ATTR_PIR,</w:t>
      </w:r>
    </w:p>
    <w:p w14:paraId="7F9A2531" w14:textId="77777777" w:rsidR="00BD368A" w:rsidRPr="00AE113C" w:rsidRDefault="00BD368A" w:rsidP="00BD368A">
      <w:pPr>
        <w:pStyle w:val="code"/>
        <w:rPr>
          <w:lang w:val="fr-FR"/>
        </w:rPr>
      </w:pPr>
    </w:p>
    <w:p w14:paraId="48691470" w14:textId="22EEC196" w:rsidR="00BD368A" w:rsidRPr="00A71866" w:rsidRDefault="00BD368A" w:rsidP="00BD368A">
      <w:pPr>
        <w:pStyle w:val="code"/>
      </w:pPr>
      <w:r w:rsidRPr="00AE113C">
        <w:rPr>
          <w:lang w:val="fr-FR"/>
        </w:rPr>
        <w:t xml:space="preserve">    </w:t>
      </w:r>
      <w:r w:rsidR="001E3520">
        <w:t>/* Action to take for Green</w:t>
      </w:r>
      <w:r w:rsidRPr="00A71866">
        <w:t xml:space="preserve"> color packets </w:t>
      </w:r>
      <w:r>
        <w:t>[</w:t>
      </w:r>
      <w:r w:rsidRPr="00A71866">
        <w:t>sai_packet_action_t</w:t>
      </w:r>
      <w:r>
        <w:t>]</w:t>
      </w:r>
      <w:r w:rsidRPr="00A71866">
        <w:t xml:space="preserve">,  </w:t>
      </w:r>
    </w:p>
    <w:p w14:paraId="0241F8D0" w14:textId="5FD812CB" w:rsidR="00BD368A" w:rsidRPr="00A71866" w:rsidRDefault="00BD368A" w:rsidP="00BD368A">
      <w:pPr>
        <w:pStyle w:val="code"/>
      </w:pPr>
      <w:r w:rsidRPr="00A71866">
        <w:t xml:space="preserve">   </w:t>
      </w:r>
      <w:r>
        <w:t xml:space="preserve">    </w:t>
      </w:r>
      <w:r w:rsidRPr="00A71866">
        <w:t>Default action SAI_PACKET_ACTION_FORWARD</w:t>
      </w:r>
      <w:r w:rsidR="00A1602A">
        <w:t xml:space="preserve"> </w:t>
      </w:r>
      <w:r w:rsidRPr="00A71866">
        <w:t>*/</w:t>
      </w:r>
    </w:p>
    <w:p w14:paraId="37F2FB29" w14:textId="60F38F81" w:rsidR="00BD368A" w:rsidRPr="00A71866" w:rsidRDefault="00BD368A" w:rsidP="00BD368A">
      <w:pPr>
        <w:pStyle w:val="code"/>
      </w:pPr>
      <w:r>
        <w:t xml:space="preserve">    SAI_POLICER_</w:t>
      </w:r>
      <w:r w:rsidR="00536460">
        <w:t>ATTR_GREEN</w:t>
      </w:r>
      <w:r w:rsidRPr="00A71866">
        <w:t>_PACKET_ACTION,</w:t>
      </w:r>
    </w:p>
    <w:p w14:paraId="7ABD9726" w14:textId="77777777" w:rsidR="009B6C91" w:rsidRDefault="009B6C91" w:rsidP="00376417">
      <w:pPr>
        <w:pStyle w:val="code"/>
        <w:rPr>
          <w:ins w:id="7" w:author="Daparthi, Ashok" w:date="2015-04-17T21:03:00Z"/>
        </w:rPr>
      </w:pPr>
    </w:p>
    <w:p w14:paraId="565C7F72" w14:textId="09745583" w:rsidR="009B6C91" w:rsidRPr="00A71866" w:rsidRDefault="009C6054" w:rsidP="00376417">
      <w:pPr>
        <w:pStyle w:val="code"/>
      </w:pPr>
      <w:r>
        <w:t xml:space="preserve">    </w:t>
      </w:r>
      <w:r w:rsidR="009B6C91" w:rsidRPr="00A71866">
        <w:t xml:space="preserve">/* Action to take for Yellow color packets </w:t>
      </w:r>
      <w:r w:rsidR="00921808">
        <w:t>[</w:t>
      </w:r>
      <w:r w:rsidR="009B6C91" w:rsidRPr="00A71866">
        <w:t>sai_packet_action_t</w:t>
      </w:r>
      <w:r w:rsidR="00921808">
        <w:t>]</w:t>
      </w:r>
      <w:r w:rsidR="009B6C91" w:rsidRPr="00A71866">
        <w:t xml:space="preserve">,  </w:t>
      </w:r>
    </w:p>
    <w:p w14:paraId="35920ECF" w14:textId="61C9AE6D" w:rsidR="009B6C91" w:rsidRPr="00A71866" w:rsidRDefault="009B6C91" w:rsidP="00376417">
      <w:pPr>
        <w:pStyle w:val="code"/>
      </w:pPr>
      <w:r w:rsidRPr="00A71866">
        <w:t xml:space="preserve">   </w:t>
      </w:r>
      <w:r w:rsidR="009C6054">
        <w:t xml:space="preserve">    </w:t>
      </w:r>
      <w:r w:rsidRPr="00A71866">
        <w:t>Default action SAI_PACKET_ACTION_FORWARD</w:t>
      </w:r>
      <w:r w:rsidR="00462CE7">
        <w:t xml:space="preserve"> </w:t>
      </w:r>
      <w:r w:rsidRPr="00A71866">
        <w:t>*/</w:t>
      </w:r>
    </w:p>
    <w:p w14:paraId="3F4EDF3C" w14:textId="3F2EC812" w:rsidR="009B6C91" w:rsidRPr="00A71866" w:rsidRDefault="009C6054" w:rsidP="00376417">
      <w:pPr>
        <w:pStyle w:val="code"/>
      </w:pPr>
      <w:r>
        <w:t xml:space="preserve">    </w:t>
      </w:r>
      <w:r w:rsidR="0080795A">
        <w:t>SAI_POLICER_</w:t>
      </w:r>
      <w:r w:rsidR="009B6C91" w:rsidRPr="00A71866">
        <w:t>ATTR_YELLOW_PACKET_ACTION,</w:t>
      </w:r>
    </w:p>
    <w:p w14:paraId="4FD6D7F0" w14:textId="64B73AD7" w:rsidR="009B6C91" w:rsidRPr="00A71866" w:rsidRDefault="00384B91" w:rsidP="00376417">
      <w:pPr>
        <w:pStyle w:val="code"/>
      </w:pPr>
      <w:r>
        <w:t xml:space="preserve"> </w:t>
      </w:r>
    </w:p>
    <w:p w14:paraId="0026F58C" w14:textId="22D916D2" w:rsidR="009B6C91" w:rsidRPr="00A71866" w:rsidRDefault="00384B91" w:rsidP="00376417">
      <w:pPr>
        <w:pStyle w:val="code"/>
      </w:pPr>
      <w:r>
        <w:t xml:space="preserve">   </w:t>
      </w:r>
      <w:r w:rsidR="004B249D">
        <w:t xml:space="preserve"> </w:t>
      </w:r>
      <w:r w:rsidR="009B6C91" w:rsidRPr="00A71866">
        <w:t xml:space="preserve">/* Action </w:t>
      </w:r>
      <w:r w:rsidR="000C3CDF">
        <w:t>to take for RED color packets [</w:t>
      </w:r>
      <w:r w:rsidR="009B6C91" w:rsidRPr="00A71866">
        <w:t>sai_packet_action_t</w:t>
      </w:r>
      <w:r w:rsidR="000C3CDF">
        <w:t>]</w:t>
      </w:r>
      <w:r w:rsidR="009B6C91" w:rsidRPr="00A71866">
        <w:t xml:space="preserve">, </w:t>
      </w:r>
    </w:p>
    <w:p w14:paraId="7E1BA679" w14:textId="48B25A55" w:rsidR="00384B91" w:rsidRDefault="009B6C91" w:rsidP="00376417">
      <w:pPr>
        <w:pStyle w:val="code"/>
      </w:pPr>
      <w:r w:rsidRPr="00A71866">
        <w:t xml:space="preserve">   </w:t>
      </w:r>
      <w:r w:rsidR="00384B91">
        <w:t xml:space="preserve">   </w:t>
      </w:r>
      <w:r w:rsidRPr="00A71866">
        <w:t>Defau</w:t>
      </w:r>
      <w:r w:rsidR="001425A0">
        <w:t>lt action SAI_PACKET_ACTION_FORWARD</w:t>
      </w:r>
      <w:r w:rsidR="00905221">
        <w:t>.</w:t>
      </w:r>
    </w:p>
    <w:p w14:paraId="592811A2" w14:textId="0068CCC6" w:rsidR="00727504" w:rsidRPr="00A71866" w:rsidRDefault="00384B91" w:rsidP="00376417">
      <w:pPr>
        <w:pStyle w:val="code"/>
      </w:pPr>
      <w:r>
        <w:t xml:space="preserve">    </w:t>
      </w:r>
      <w:r w:rsidR="00905221">
        <w:t xml:space="preserve">  S</w:t>
      </w:r>
      <w:r w:rsidR="00727504" w:rsidRPr="00A71866">
        <w:t>torm c</w:t>
      </w:r>
      <w:r w:rsidR="004F1423">
        <w:t xml:space="preserve">ontrol action should be used as </w:t>
      </w:r>
      <w:r w:rsidR="006924F8">
        <w:t>SAI_POLICER_</w:t>
      </w:r>
      <w:r w:rsidR="006924F8" w:rsidRPr="00A71866">
        <w:t>ATTR_RED_PACKET_ACTION</w:t>
      </w:r>
      <w:r w:rsidR="00727504" w:rsidRPr="00A71866">
        <w:t xml:space="preserve"> */</w:t>
      </w:r>
    </w:p>
    <w:p w14:paraId="21CC917D" w14:textId="6A0D10E3" w:rsidR="009B6C91" w:rsidRDefault="00384B91" w:rsidP="00376417">
      <w:pPr>
        <w:pStyle w:val="code"/>
      </w:pPr>
      <w:r>
        <w:t xml:space="preserve"> </w:t>
      </w:r>
      <w:r w:rsidR="001F41D3">
        <w:t xml:space="preserve">  </w:t>
      </w:r>
      <w:r w:rsidR="00EB3732">
        <w:t xml:space="preserve"> </w:t>
      </w:r>
      <w:r w:rsidR="009046E2">
        <w:t>SAI_POLICER_</w:t>
      </w:r>
      <w:r w:rsidR="009B6C91" w:rsidRPr="00A71866">
        <w:t>ATTR_RED_PACKET_ACTION,</w:t>
      </w:r>
    </w:p>
    <w:p w14:paraId="00E66369" w14:textId="77777777" w:rsidR="007601D7" w:rsidRDefault="00126D15" w:rsidP="00E14791">
      <w:pPr>
        <w:pStyle w:val="code"/>
      </w:pPr>
      <w:r>
        <w:t xml:space="preserve">   </w:t>
      </w:r>
    </w:p>
    <w:p w14:paraId="3B9C680B" w14:textId="2B9566AF" w:rsidR="00E14791" w:rsidRDefault="007601D7" w:rsidP="00E14791">
      <w:pPr>
        <w:pStyle w:val="code"/>
      </w:pPr>
      <w:r>
        <w:t xml:space="preserve">   /* E</w:t>
      </w:r>
      <w:r w:rsidR="00E14791">
        <w:t xml:space="preserve">nable/disable counter [sai_s32_list_t of </w:t>
      </w:r>
      <w:r w:rsidR="00E14791" w:rsidRPr="007601D7">
        <w:t>sai_policer_stat_counter_t</w:t>
      </w:r>
      <w:r w:rsidR="00E14791">
        <w:t>].</w:t>
      </w:r>
    </w:p>
    <w:p w14:paraId="002AB9C9" w14:textId="2A782AF7" w:rsidR="00E14791" w:rsidRDefault="00E14791" w:rsidP="00E14791">
      <w:pPr>
        <w:pStyle w:val="code"/>
      </w:pPr>
      <w:r>
        <w:t xml:space="preserve">    * Default[disabled]</w:t>
      </w:r>
      <w:r w:rsidR="00FF71B9">
        <w:t>, Modify List Needs full new set</w:t>
      </w:r>
      <w:r>
        <w:t>*/</w:t>
      </w:r>
    </w:p>
    <w:p w14:paraId="022605ED" w14:textId="77777777" w:rsidR="00E14791" w:rsidRDefault="00E14791" w:rsidP="00E14791">
      <w:pPr>
        <w:pStyle w:val="code"/>
      </w:pPr>
      <w:r>
        <w:t>    SAI_POLICER_ATTR_ENABLE_COUNTER_LIST,</w:t>
      </w:r>
    </w:p>
    <w:p w14:paraId="5A24E287" w14:textId="7ECC67D7" w:rsidR="00397741" w:rsidRDefault="00397741" w:rsidP="00126D15">
      <w:pPr>
        <w:pStyle w:val="code"/>
      </w:pPr>
      <w:r>
        <w:t xml:space="preserve">   </w:t>
      </w:r>
    </w:p>
    <w:p w14:paraId="62AA14E4" w14:textId="77777777" w:rsidR="00397741" w:rsidRDefault="00397741" w:rsidP="00397741">
      <w:pPr>
        <w:pStyle w:val="code"/>
      </w:pPr>
      <w:r>
        <w:lastRenderedPageBreak/>
        <w:t xml:space="preserve">        /* -- */</w:t>
      </w:r>
    </w:p>
    <w:p w14:paraId="31F05302" w14:textId="77777777" w:rsidR="00397741" w:rsidRDefault="00397741" w:rsidP="00397741">
      <w:pPr>
        <w:pStyle w:val="code"/>
      </w:pPr>
      <w:r>
        <w:t xml:space="preserve">    /* Custom range base value */</w:t>
      </w:r>
    </w:p>
    <w:p w14:paraId="54132DAF" w14:textId="6BAD47F2" w:rsidR="00397741" w:rsidRPr="00A71866" w:rsidRDefault="00397741" w:rsidP="00397741">
      <w:pPr>
        <w:pStyle w:val="code"/>
      </w:pPr>
      <w:r>
        <w:t xml:space="preserve">    SAI_POLICER_ATTR_CUSTOM_RANGE_BASE = 0x10000000</w:t>
      </w:r>
    </w:p>
    <w:p w14:paraId="44B6E335" w14:textId="77777777" w:rsidR="00384B91" w:rsidRDefault="00384B91" w:rsidP="00376417">
      <w:pPr>
        <w:pStyle w:val="code"/>
      </w:pPr>
    </w:p>
    <w:p w14:paraId="3FF627E0" w14:textId="77777777" w:rsidR="009B6C91" w:rsidRPr="00A71866" w:rsidRDefault="009B6C91" w:rsidP="00376417">
      <w:pPr>
        <w:pStyle w:val="code"/>
      </w:pPr>
      <w:r w:rsidRPr="00A71866">
        <w:t>} sai_policer_attr_t;</w:t>
      </w:r>
    </w:p>
    <w:p w14:paraId="305B0DBF" w14:textId="77777777" w:rsidR="00932B1D" w:rsidRPr="00BE13E9" w:rsidRDefault="00932B1D" w:rsidP="00376417">
      <w:pPr>
        <w:pStyle w:val="code"/>
        <w:rPr>
          <w:rFonts w:asciiTheme="majorHAnsi" w:hAnsiTheme="majorHAnsi" w:cstheme="minorHAnsi"/>
          <w:color w:val="333333"/>
          <w:sz w:val="22"/>
        </w:rPr>
      </w:pPr>
    </w:p>
    <w:p w14:paraId="2386E112" w14:textId="77777777" w:rsidR="00C65EBF" w:rsidRPr="00C65EBF" w:rsidRDefault="00C65EBF" w:rsidP="00C65EBF">
      <w:pPr>
        <w:pStyle w:val="code"/>
      </w:pPr>
      <w:r w:rsidRPr="00C65EBF">
        <w:t>typedef enum _sai_policer_stat_counter_t</w:t>
      </w:r>
    </w:p>
    <w:p w14:paraId="08754543" w14:textId="77777777" w:rsidR="00C65EBF" w:rsidRPr="00C65EBF" w:rsidRDefault="00C65EBF" w:rsidP="00C65EBF">
      <w:pPr>
        <w:pStyle w:val="code"/>
      </w:pPr>
      <w:r w:rsidRPr="00C65EBF">
        <w:t>{</w:t>
      </w:r>
    </w:p>
    <w:p w14:paraId="15EEC707" w14:textId="77777777" w:rsidR="00C65EBF" w:rsidRPr="00C65EBF" w:rsidRDefault="00C65EBF" w:rsidP="00C65EBF">
      <w:pPr>
        <w:pStyle w:val="code"/>
      </w:pPr>
      <w:r w:rsidRPr="00C65EBF">
        <w:t xml:space="preserve">    /** get/set packet count [uint64_t] */</w:t>
      </w:r>
    </w:p>
    <w:p w14:paraId="0456070D" w14:textId="7CF0C1CC" w:rsidR="00C65EBF" w:rsidRPr="00D00FF9" w:rsidRDefault="00C65EBF" w:rsidP="00C65EBF">
      <w:pPr>
        <w:pStyle w:val="code"/>
      </w:pPr>
      <w:r w:rsidRPr="00C65EBF">
        <w:t xml:space="preserve">    </w:t>
      </w:r>
      <w:r w:rsidRPr="00D00FF9">
        <w:t>SAI_POLICER_STAT_PACKETS,</w:t>
      </w:r>
    </w:p>
    <w:p w14:paraId="73593757" w14:textId="77777777" w:rsidR="00C65EBF" w:rsidRPr="00D00FF9" w:rsidRDefault="00C65EBF" w:rsidP="00C65EBF">
      <w:pPr>
        <w:pStyle w:val="code"/>
      </w:pPr>
    </w:p>
    <w:p w14:paraId="40ACF898" w14:textId="77777777" w:rsidR="00C65EBF" w:rsidRPr="00C65EBF" w:rsidRDefault="00C65EBF" w:rsidP="00C65EBF">
      <w:pPr>
        <w:pStyle w:val="code"/>
      </w:pPr>
      <w:r w:rsidRPr="00D00FF9">
        <w:t xml:space="preserve">    </w:t>
      </w:r>
      <w:r w:rsidRPr="00C65EBF">
        <w:t>/** get/set byte count [uint64_t] */</w:t>
      </w:r>
    </w:p>
    <w:p w14:paraId="46C9BFF3" w14:textId="3B47A0C7" w:rsidR="00C65EBF" w:rsidRPr="00C65EBF" w:rsidRDefault="00C65EBF" w:rsidP="00C65EBF">
      <w:pPr>
        <w:pStyle w:val="code"/>
        <w:rPr>
          <w:lang w:val="sv-SE"/>
        </w:rPr>
      </w:pPr>
      <w:r w:rsidRPr="00D00FF9">
        <w:t xml:space="preserve">    </w:t>
      </w:r>
      <w:r w:rsidRPr="00C65EBF">
        <w:rPr>
          <w:lang w:val="sv-SE"/>
        </w:rPr>
        <w:t>SAI_POLICER_STAT_ATTR_BYTES,</w:t>
      </w:r>
    </w:p>
    <w:p w14:paraId="44D5BA39" w14:textId="77777777" w:rsidR="00C65EBF" w:rsidRPr="00C65EBF" w:rsidRDefault="00C65EBF" w:rsidP="00C65EBF">
      <w:pPr>
        <w:pStyle w:val="code"/>
        <w:rPr>
          <w:lang w:val="sv-SE"/>
        </w:rPr>
      </w:pPr>
    </w:p>
    <w:p w14:paraId="5655FA97" w14:textId="77777777" w:rsidR="00C65EBF" w:rsidRPr="00C65EBF" w:rsidRDefault="00C65EBF" w:rsidP="00C65EBF">
      <w:pPr>
        <w:pStyle w:val="code"/>
      </w:pPr>
      <w:r w:rsidRPr="00C65EBF">
        <w:rPr>
          <w:lang w:val="sv-SE"/>
        </w:rPr>
        <w:t xml:space="preserve">    </w:t>
      </w:r>
      <w:r w:rsidRPr="00C65EBF">
        <w:t>/** get/set green packet count [uint64_t] */</w:t>
      </w:r>
    </w:p>
    <w:p w14:paraId="3B7B638C" w14:textId="45EFBAE6" w:rsidR="00C65EBF" w:rsidRPr="00C65EBF" w:rsidRDefault="00C65EBF" w:rsidP="00C65EBF">
      <w:pPr>
        <w:pStyle w:val="code"/>
      </w:pPr>
      <w:r w:rsidRPr="00C65EBF">
        <w:t xml:space="preserve">    SAI_POLICER_STAT_GREEN_PACKETS,</w:t>
      </w:r>
    </w:p>
    <w:p w14:paraId="07A6D2E5" w14:textId="77777777" w:rsidR="00C65EBF" w:rsidRPr="00C65EBF" w:rsidRDefault="00C65EBF" w:rsidP="00C65EBF">
      <w:pPr>
        <w:pStyle w:val="code"/>
      </w:pPr>
    </w:p>
    <w:p w14:paraId="25F55749" w14:textId="77777777" w:rsidR="00C65EBF" w:rsidRPr="00C65EBF" w:rsidRDefault="00C65EBF" w:rsidP="00C65EBF">
      <w:pPr>
        <w:pStyle w:val="code"/>
      </w:pPr>
      <w:r w:rsidRPr="00C65EBF">
        <w:t xml:space="preserve">    /** get/set green byte count [uint64_t] */</w:t>
      </w:r>
    </w:p>
    <w:p w14:paraId="502258EB" w14:textId="18E1E3C5" w:rsidR="00C65EBF" w:rsidRPr="00C65EBF" w:rsidRDefault="00C65EBF" w:rsidP="00C65EBF">
      <w:pPr>
        <w:pStyle w:val="code"/>
      </w:pPr>
      <w:r w:rsidRPr="00C65EBF">
        <w:t xml:space="preserve">    SAI_POLICER_STAT_GREEN_BYTES,</w:t>
      </w:r>
    </w:p>
    <w:p w14:paraId="50BA2190" w14:textId="77777777" w:rsidR="00C65EBF" w:rsidRPr="00C65EBF" w:rsidRDefault="00C65EBF" w:rsidP="00C65EBF">
      <w:pPr>
        <w:pStyle w:val="code"/>
      </w:pPr>
    </w:p>
    <w:p w14:paraId="0FA66443" w14:textId="77777777" w:rsidR="00C65EBF" w:rsidRPr="00C65EBF" w:rsidRDefault="00C65EBF" w:rsidP="00C65EBF">
      <w:pPr>
        <w:pStyle w:val="code"/>
      </w:pPr>
      <w:r w:rsidRPr="00C65EBF">
        <w:t xml:space="preserve">    /** get/set yellow packet count [uint64_t] */</w:t>
      </w:r>
    </w:p>
    <w:p w14:paraId="7D6114BC" w14:textId="2CEBCAB8" w:rsidR="00C65EBF" w:rsidRPr="00C65EBF" w:rsidRDefault="00C65EBF" w:rsidP="00C65EBF">
      <w:pPr>
        <w:pStyle w:val="code"/>
      </w:pPr>
      <w:r w:rsidRPr="00C65EBF">
        <w:t xml:space="preserve">    SAI_POLICER_STAT_YELLOW_PACKETS,</w:t>
      </w:r>
    </w:p>
    <w:p w14:paraId="10656B8F" w14:textId="77777777" w:rsidR="00C65EBF" w:rsidRPr="00C65EBF" w:rsidRDefault="00C65EBF" w:rsidP="00C65EBF">
      <w:pPr>
        <w:pStyle w:val="code"/>
      </w:pPr>
    </w:p>
    <w:p w14:paraId="1DDBF8C9" w14:textId="77777777" w:rsidR="00C65EBF" w:rsidRPr="00C65EBF" w:rsidRDefault="00C65EBF" w:rsidP="00C65EBF">
      <w:pPr>
        <w:pStyle w:val="code"/>
      </w:pPr>
      <w:r w:rsidRPr="00C65EBF">
        <w:t xml:space="preserve">    /** get/set yellow byte count [uint64_t] */</w:t>
      </w:r>
    </w:p>
    <w:p w14:paraId="1AE3F477" w14:textId="6CCCB9A0" w:rsidR="00C65EBF" w:rsidRPr="00C65EBF" w:rsidRDefault="00C65EBF" w:rsidP="00C65EBF">
      <w:pPr>
        <w:pStyle w:val="code"/>
      </w:pPr>
      <w:r w:rsidRPr="00C65EBF">
        <w:t xml:space="preserve">    SAI_POLICER_STAT_YELLOW_BYTES,</w:t>
      </w:r>
    </w:p>
    <w:p w14:paraId="36262A9C" w14:textId="77777777" w:rsidR="00C65EBF" w:rsidRPr="00C65EBF" w:rsidRDefault="00C65EBF" w:rsidP="00C65EBF">
      <w:pPr>
        <w:pStyle w:val="code"/>
      </w:pPr>
    </w:p>
    <w:p w14:paraId="713D710B" w14:textId="77777777" w:rsidR="00C65EBF" w:rsidRPr="00C65EBF" w:rsidRDefault="00C65EBF" w:rsidP="00C65EBF">
      <w:pPr>
        <w:pStyle w:val="code"/>
      </w:pPr>
      <w:r w:rsidRPr="00C65EBF">
        <w:t xml:space="preserve">    /** get/set red packet count [uint64_t] */</w:t>
      </w:r>
    </w:p>
    <w:p w14:paraId="5D26B30C" w14:textId="04FA2597" w:rsidR="00C65EBF" w:rsidRPr="00C65EBF" w:rsidRDefault="00C65EBF" w:rsidP="00C65EBF">
      <w:pPr>
        <w:pStyle w:val="code"/>
      </w:pPr>
      <w:r w:rsidRPr="00C65EBF">
        <w:t xml:space="preserve">    SAI_POLICER_STAT_RED_PACKETS,</w:t>
      </w:r>
    </w:p>
    <w:p w14:paraId="30AFBD89" w14:textId="77777777" w:rsidR="00C65EBF" w:rsidRPr="00C65EBF" w:rsidRDefault="00C65EBF" w:rsidP="00C65EBF">
      <w:pPr>
        <w:pStyle w:val="code"/>
      </w:pPr>
    </w:p>
    <w:p w14:paraId="6106F301" w14:textId="77777777" w:rsidR="00C65EBF" w:rsidRPr="00C65EBF" w:rsidRDefault="00C65EBF" w:rsidP="00C65EBF">
      <w:pPr>
        <w:pStyle w:val="code"/>
      </w:pPr>
      <w:r w:rsidRPr="00C65EBF">
        <w:t xml:space="preserve">    /** get/set red byte count [uint64_t] */</w:t>
      </w:r>
    </w:p>
    <w:p w14:paraId="302B35C0" w14:textId="0B80CC14" w:rsidR="00932B1D" w:rsidRPr="00D00FF9" w:rsidRDefault="00C65EBF" w:rsidP="00C65EBF">
      <w:pPr>
        <w:pStyle w:val="code"/>
      </w:pPr>
      <w:r w:rsidRPr="00C65EBF">
        <w:t xml:space="preserve">    </w:t>
      </w:r>
      <w:r w:rsidRPr="00D00FF9">
        <w:t>SAI_POLICER_STAT_RED_BYTES,</w:t>
      </w:r>
    </w:p>
    <w:p w14:paraId="17CB77C6" w14:textId="77777777" w:rsidR="00C65EBF" w:rsidRPr="00D00FF9" w:rsidRDefault="00C65EBF" w:rsidP="00C65EBF">
      <w:pPr>
        <w:pStyle w:val="code"/>
      </w:pPr>
    </w:p>
    <w:p w14:paraId="54504E87" w14:textId="77777777" w:rsidR="00C65EBF" w:rsidRPr="00C65EBF" w:rsidRDefault="00C65EBF" w:rsidP="00C65EBF">
      <w:pPr>
        <w:pStyle w:val="code"/>
      </w:pPr>
      <w:r w:rsidRPr="00C65EBF">
        <w:t xml:space="preserve">        /* -- */</w:t>
      </w:r>
    </w:p>
    <w:p w14:paraId="27E17141" w14:textId="77777777" w:rsidR="00C65EBF" w:rsidRPr="00C65EBF" w:rsidRDefault="00C65EBF" w:rsidP="00C65EBF">
      <w:pPr>
        <w:pStyle w:val="code"/>
      </w:pPr>
      <w:r w:rsidRPr="00C65EBF">
        <w:t xml:space="preserve">    /* Custom range base value */</w:t>
      </w:r>
    </w:p>
    <w:p w14:paraId="73BEB082" w14:textId="34FBFC73" w:rsidR="00C65EBF" w:rsidRDefault="00C65EBF" w:rsidP="00C65EBF">
      <w:pPr>
        <w:pStyle w:val="code"/>
      </w:pPr>
      <w:r w:rsidRPr="00C65EBF">
        <w:t xml:space="preserve">    SAI_POLICER_STA</w:t>
      </w:r>
      <w:r>
        <w:t xml:space="preserve">T_CUSTOM_RANGE_BASE = </w:t>
      </w:r>
      <w:r w:rsidRPr="00C65EBF">
        <w:t>0x10000000</w:t>
      </w:r>
    </w:p>
    <w:p w14:paraId="421092B5" w14:textId="6D5A79C4" w:rsidR="00C65EBF" w:rsidRPr="00C65EBF" w:rsidRDefault="00C65EBF" w:rsidP="00C65EBF">
      <w:pPr>
        <w:pStyle w:val="code"/>
      </w:pPr>
      <w:r>
        <w:t>}</w:t>
      </w:r>
      <w:r w:rsidRPr="00C65EBF">
        <w:t>sai_policer_stat_counter_t</w:t>
      </w:r>
      <w:r>
        <w:t>;</w:t>
      </w:r>
    </w:p>
    <w:p w14:paraId="6721D3E9" w14:textId="77777777" w:rsidR="00C65EBF" w:rsidRPr="00C65EBF" w:rsidRDefault="00C65EBF" w:rsidP="00C65EBF">
      <w:pPr>
        <w:pStyle w:val="code"/>
      </w:pPr>
    </w:p>
    <w:p w14:paraId="04B9C6AB" w14:textId="77777777" w:rsidR="00932B1D" w:rsidRPr="00C65EBF" w:rsidRDefault="00932B1D" w:rsidP="009B6C91">
      <w:pPr>
        <w:pStyle w:val="HTMLPreformatted"/>
        <w:shd w:val="clear" w:color="auto" w:fill="FFFFFF"/>
        <w:spacing w:before="150"/>
        <w:rPr>
          <w:rFonts w:asciiTheme="majorHAnsi" w:hAnsiTheme="majorHAnsi" w:cstheme="minorHAnsi"/>
          <w:color w:val="333333"/>
          <w:sz w:val="22"/>
          <w:szCs w:val="22"/>
        </w:rPr>
      </w:pPr>
    </w:p>
    <w:p w14:paraId="61649071" w14:textId="77777777" w:rsidR="009B6C91" w:rsidRPr="00BE13E9" w:rsidRDefault="009B6C91" w:rsidP="009B6C91">
      <w:pPr>
        <w:pStyle w:val="Heading2"/>
        <w:numPr>
          <w:ilvl w:val="0"/>
          <w:numId w:val="8"/>
        </w:numPr>
        <w:spacing w:before="200"/>
        <w:rPr>
          <w:rFonts w:cstheme="minorHAnsi"/>
          <w:sz w:val="22"/>
          <w:szCs w:val="22"/>
          <w:lang w:val="fr-FR"/>
        </w:rPr>
      </w:pPr>
      <w:bookmarkStart w:id="8" w:name="_Toc418687214"/>
      <w:r w:rsidRPr="00BE13E9">
        <w:rPr>
          <w:rFonts w:cstheme="minorHAnsi"/>
          <w:sz w:val="22"/>
          <w:szCs w:val="22"/>
          <w:lang w:val="fr-FR"/>
        </w:rPr>
        <w:t>Create Policer</w:t>
      </w:r>
      <w:bookmarkEnd w:id="8"/>
    </w:p>
    <w:p w14:paraId="6A06379C" w14:textId="77777777" w:rsidR="009B6C91" w:rsidRPr="00BE13E9" w:rsidRDefault="009B6C91" w:rsidP="007C626B">
      <w:pPr>
        <w:pStyle w:val="code"/>
      </w:pPr>
      <w:r w:rsidRPr="00BE13E9">
        <w:t>/*</w:t>
      </w:r>
    </w:p>
    <w:p w14:paraId="0B903F7B" w14:textId="77777777" w:rsidR="009B6C91" w:rsidRPr="00BE13E9" w:rsidRDefault="009B6C91" w:rsidP="007C626B">
      <w:pPr>
        <w:pStyle w:val="code"/>
      </w:pPr>
      <w:r w:rsidRPr="00BE13E9">
        <w:t>* Routine Description:</w:t>
      </w:r>
    </w:p>
    <w:p w14:paraId="37E00310" w14:textId="77777777" w:rsidR="009B6C91" w:rsidRPr="00BE13E9" w:rsidRDefault="009B6C91" w:rsidP="007C626B">
      <w:pPr>
        <w:pStyle w:val="code"/>
      </w:pPr>
      <w:r w:rsidRPr="00BE13E9">
        <w:t>*   Create Policer</w:t>
      </w:r>
    </w:p>
    <w:p w14:paraId="27E24B30" w14:textId="77777777" w:rsidR="009B6C91" w:rsidRPr="00BE13E9" w:rsidRDefault="009B6C91" w:rsidP="007C626B">
      <w:pPr>
        <w:pStyle w:val="code"/>
      </w:pPr>
      <w:r w:rsidRPr="00BE13E9">
        <w:t>*</w:t>
      </w:r>
    </w:p>
    <w:p w14:paraId="2F6B4A21" w14:textId="77777777" w:rsidR="009B6C91" w:rsidRPr="00BE13E9" w:rsidRDefault="009B6C91" w:rsidP="007C626B">
      <w:pPr>
        <w:pStyle w:val="code"/>
      </w:pPr>
      <w:r w:rsidRPr="00BE13E9">
        <w:t>* Arguments:</w:t>
      </w:r>
    </w:p>
    <w:p w14:paraId="420797B9" w14:textId="77777777" w:rsidR="009B6C91" w:rsidRPr="00BE13E9" w:rsidRDefault="009B6C91" w:rsidP="007C626B">
      <w:pPr>
        <w:pStyle w:val="code"/>
      </w:pPr>
      <w:r w:rsidRPr="00BE13E9">
        <w:t>*   [out] policer_id - the policer id</w:t>
      </w:r>
    </w:p>
    <w:p w14:paraId="385475D7" w14:textId="77777777" w:rsidR="009B6C91" w:rsidRPr="00BE13E9" w:rsidRDefault="009B6C91" w:rsidP="007C626B">
      <w:pPr>
        <w:pStyle w:val="code"/>
      </w:pPr>
      <w:r w:rsidRPr="00BE13E9">
        <w:t>*   [in] attr_count - number of attributes</w:t>
      </w:r>
    </w:p>
    <w:p w14:paraId="1B398695" w14:textId="77777777" w:rsidR="009B6C91" w:rsidRPr="00BE13E9" w:rsidRDefault="009B6C91" w:rsidP="007C626B">
      <w:pPr>
        <w:pStyle w:val="code"/>
      </w:pPr>
      <w:r w:rsidRPr="00BE13E9">
        <w:t>*   [in] attr_list - array of attributes</w:t>
      </w:r>
    </w:p>
    <w:p w14:paraId="08ECD4EE" w14:textId="77777777" w:rsidR="009B6C91" w:rsidRPr="00BE13E9" w:rsidRDefault="009B6C91" w:rsidP="007C626B">
      <w:pPr>
        <w:pStyle w:val="code"/>
      </w:pPr>
      <w:r w:rsidRPr="00BE13E9">
        <w:t>*</w:t>
      </w:r>
    </w:p>
    <w:p w14:paraId="00B156ED" w14:textId="77777777" w:rsidR="009B6C91" w:rsidRPr="00BE13E9" w:rsidRDefault="009B6C91" w:rsidP="007C626B">
      <w:pPr>
        <w:pStyle w:val="code"/>
      </w:pPr>
      <w:r w:rsidRPr="00BE13E9">
        <w:t>* Return Values:</w:t>
      </w:r>
    </w:p>
    <w:p w14:paraId="2E6078DF" w14:textId="77777777" w:rsidR="009B6C91" w:rsidRPr="00BE13E9" w:rsidRDefault="009B6C91" w:rsidP="007C626B">
      <w:pPr>
        <w:pStyle w:val="code"/>
      </w:pPr>
      <w:r w:rsidRPr="00BE13E9">
        <w:t>*    SAI_STATUS_SUCCESS on success</w:t>
      </w:r>
    </w:p>
    <w:p w14:paraId="4609D463" w14:textId="77777777" w:rsidR="009B6C91" w:rsidRPr="00BE13E9" w:rsidRDefault="009B6C91" w:rsidP="007C626B">
      <w:pPr>
        <w:pStyle w:val="code"/>
        <w:rPr>
          <w:lang w:val="fr-FR"/>
        </w:rPr>
      </w:pPr>
      <w:r w:rsidRPr="00BE13E9">
        <w:rPr>
          <w:lang w:val="fr-FR"/>
        </w:rPr>
        <w:t>*    Failure status code on error</w:t>
      </w:r>
    </w:p>
    <w:p w14:paraId="0225A2FD" w14:textId="77777777" w:rsidR="009B6C91" w:rsidRPr="00BE13E9" w:rsidRDefault="009B6C91" w:rsidP="007C626B">
      <w:pPr>
        <w:pStyle w:val="code"/>
        <w:rPr>
          <w:lang w:val="fr-FR"/>
        </w:rPr>
      </w:pPr>
      <w:r w:rsidRPr="00BE13E9">
        <w:rPr>
          <w:lang w:val="fr-FR"/>
        </w:rPr>
        <w:t>*/</w:t>
      </w:r>
    </w:p>
    <w:p w14:paraId="78EA6493" w14:textId="77777777" w:rsidR="009B6C91" w:rsidRPr="00BE13E9" w:rsidRDefault="009B6C91" w:rsidP="007C626B">
      <w:pPr>
        <w:pStyle w:val="code"/>
      </w:pPr>
      <w:r w:rsidRPr="00BE13E9">
        <w:t>typedef sai_status_t (*sai_create_policer_fn)(</w:t>
      </w:r>
    </w:p>
    <w:p w14:paraId="53216319" w14:textId="3ED56719" w:rsidR="009B6C91" w:rsidRPr="00BE13E9" w:rsidRDefault="005E4677" w:rsidP="007C626B">
      <w:pPr>
        <w:pStyle w:val="code"/>
      </w:pPr>
      <w:r>
        <w:t xml:space="preserve">    _Out_ sai_object</w:t>
      </w:r>
      <w:r w:rsidR="009B6C91" w:rsidRPr="00BE13E9">
        <w:t>_id_t *policer_id,</w:t>
      </w:r>
    </w:p>
    <w:p w14:paraId="42E3A50D" w14:textId="77777777" w:rsidR="009B6C91" w:rsidRPr="00BE13E9" w:rsidRDefault="009B6C91" w:rsidP="007C626B">
      <w:pPr>
        <w:pStyle w:val="code"/>
      </w:pPr>
      <w:r w:rsidRPr="00BE13E9">
        <w:t xml:space="preserve">    _In_ int attr_count,</w:t>
      </w:r>
    </w:p>
    <w:p w14:paraId="323FBDF0" w14:textId="77777777" w:rsidR="009B6C91" w:rsidRPr="00BE13E9" w:rsidRDefault="009B6C91" w:rsidP="007C626B">
      <w:pPr>
        <w:pStyle w:val="code"/>
      </w:pPr>
      <w:r w:rsidRPr="00BE13E9">
        <w:t xml:space="preserve">    _In_ const sai_attribute_t *attr_list</w:t>
      </w:r>
    </w:p>
    <w:p w14:paraId="52666E56" w14:textId="77777777" w:rsidR="009B6C91" w:rsidRPr="00BE13E9" w:rsidRDefault="009B6C91" w:rsidP="007C626B">
      <w:pPr>
        <w:pStyle w:val="code"/>
      </w:pPr>
      <w:r w:rsidRPr="00BE13E9">
        <w:t xml:space="preserve">    );</w:t>
      </w:r>
    </w:p>
    <w:p w14:paraId="3EA3C464" w14:textId="77777777" w:rsidR="009B6C91" w:rsidRPr="00BE13E9" w:rsidRDefault="009B6C91" w:rsidP="009B6C91">
      <w:pPr>
        <w:pStyle w:val="Heading2"/>
        <w:numPr>
          <w:ilvl w:val="0"/>
          <w:numId w:val="8"/>
        </w:numPr>
        <w:spacing w:before="200"/>
        <w:rPr>
          <w:rFonts w:cstheme="minorHAnsi"/>
          <w:sz w:val="22"/>
          <w:szCs w:val="22"/>
        </w:rPr>
      </w:pPr>
      <w:bookmarkStart w:id="9" w:name="_Toc418687215"/>
      <w:r w:rsidRPr="00BE13E9">
        <w:rPr>
          <w:rFonts w:cstheme="minorHAnsi"/>
          <w:sz w:val="22"/>
          <w:szCs w:val="22"/>
        </w:rPr>
        <w:lastRenderedPageBreak/>
        <w:t>Delete Policer</w:t>
      </w:r>
      <w:bookmarkEnd w:id="9"/>
    </w:p>
    <w:p w14:paraId="2BB2006E" w14:textId="77777777" w:rsidR="009B6C91" w:rsidRPr="00BE13E9" w:rsidRDefault="009B6C91" w:rsidP="007C626B">
      <w:pPr>
        <w:pStyle w:val="code"/>
      </w:pPr>
      <w:r w:rsidRPr="00BE13E9">
        <w:t>/*</w:t>
      </w:r>
    </w:p>
    <w:p w14:paraId="66C7361A" w14:textId="77777777" w:rsidR="009B6C91" w:rsidRPr="00BE13E9" w:rsidRDefault="009B6C91" w:rsidP="007C626B">
      <w:pPr>
        <w:pStyle w:val="code"/>
        <w:rPr>
          <w:lang w:val="fr-FR"/>
        </w:rPr>
      </w:pPr>
      <w:r w:rsidRPr="00BE13E9">
        <w:rPr>
          <w:lang w:val="fr-FR"/>
        </w:rPr>
        <w:t>* Routine Description:</w:t>
      </w:r>
    </w:p>
    <w:p w14:paraId="037381DA" w14:textId="77777777" w:rsidR="009B6C91" w:rsidRPr="00BE13E9" w:rsidRDefault="009B6C91" w:rsidP="007C626B">
      <w:pPr>
        <w:pStyle w:val="code"/>
        <w:rPr>
          <w:lang w:val="fr-FR"/>
        </w:rPr>
      </w:pPr>
      <w:r w:rsidRPr="00BE13E9">
        <w:rPr>
          <w:lang w:val="fr-FR"/>
        </w:rPr>
        <w:t>*   Delete policer</w:t>
      </w:r>
    </w:p>
    <w:p w14:paraId="01494C16" w14:textId="77777777" w:rsidR="009B6C91" w:rsidRPr="00BE13E9" w:rsidRDefault="009B6C91" w:rsidP="007C626B">
      <w:pPr>
        <w:pStyle w:val="code"/>
        <w:rPr>
          <w:lang w:val="fr-FR"/>
        </w:rPr>
      </w:pPr>
      <w:r w:rsidRPr="00BE13E9">
        <w:rPr>
          <w:lang w:val="fr-FR"/>
        </w:rPr>
        <w:t>*</w:t>
      </w:r>
    </w:p>
    <w:p w14:paraId="73F88AD5" w14:textId="77777777" w:rsidR="009B6C91" w:rsidRPr="00BE13E9" w:rsidRDefault="009B6C91" w:rsidP="007C626B">
      <w:pPr>
        <w:pStyle w:val="code"/>
        <w:rPr>
          <w:lang w:val="fr-FR"/>
        </w:rPr>
      </w:pPr>
      <w:r w:rsidRPr="00BE13E9">
        <w:rPr>
          <w:lang w:val="fr-FR"/>
        </w:rPr>
        <w:t>* Arguments:</w:t>
      </w:r>
    </w:p>
    <w:p w14:paraId="20F2F8FB" w14:textId="77777777" w:rsidR="009B6C91" w:rsidRPr="00BE13E9" w:rsidRDefault="009B6C91" w:rsidP="007C626B">
      <w:pPr>
        <w:pStyle w:val="code"/>
      </w:pPr>
      <w:r w:rsidRPr="00BE13E9">
        <w:rPr>
          <w:lang w:val="fr-FR"/>
        </w:rPr>
        <w:t xml:space="preserve"> </w:t>
      </w:r>
      <w:r w:rsidRPr="00BE13E9">
        <w:t>*  [in] policer_id - Policer id</w:t>
      </w:r>
    </w:p>
    <w:p w14:paraId="24466DE8" w14:textId="77777777" w:rsidR="009B6C91" w:rsidRPr="00BE13E9" w:rsidRDefault="009B6C91" w:rsidP="007C626B">
      <w:pPr>
        <w:pStyle w:val="code"/>
      </w:pPr>
      <w:r w:rsidRPr="00BE13E9">
        <w:t>*</w:t>
      </w:r>
    </w:p>
    <w:p w14:paraId="3CF32404" w14:textId="77777777" w:rsidR="009B6C91" w:rsidRPr="00BE13E9" w:rsidRDefault="009B6C91" w:rsidP="007C626B">
      <w:pPr>
        <w:pStyle w:val="code"/>
      </w:pPr>
      <w:r w:rsidRPr="00BE13E9">
        <w:t>* Return Values:</w:t>
      </w:r>
    </w:p>
    <w:p w14:paraId="56B972E9" w14:textId="77777777" w:rsidR="009B6C91" w:rsidRPr="00BE13E9" w:rsidRDefault="009B6C91" w:rsidP="007C626B">
      <w:pPr>
        <w:pStyle w:val="code"/>
      </w:pPr>
      <w:r w:rsidRPr="00BE13E9">
        <w:t>*    SAI_STATUS_SUCCESS on success</w:t>
      </w:r>
    </w:p>
    <w:p w14:paraId="237A3D19" w14:textId="77777777" w:rsidR="009B6C91" w:rsidRPr="00ED5E90" w:rsidRDefault="009B6C91" w:rsidP="007C626B">
      <w:pPr>
        <w:pStyle w:val="code"/>
      </w:pPr>
      <w:r w:rsidRPr="00ED5E90">
        <w:t>*    Failure status code on error</w:t>
      </w:r>
    </w:p>
    <w:p w14:paraId="2386A381" w14:textId="77777777" w:rsidR="009B6C91" w:rsidRPr="00ED5E90" w:rsidRDefault="009B6C91" w:rsidP="007C626B">
      <w:pPr>
        <w:pStyle w:val="code"/>
      </w:pPr>
      <w:r w:rsidRPr="00ED5E90">
        <w:t>*/</w:t>
      </w:r>
    </w:p>
    <w:p w14:paraId="7F3B40E9" w14:textId="358EB98E" w:rsidR="009B6C91" w:rsidRPr="00011E84" w:rsidRDefault="009B6C91" w:rsidP="007C626B">
      <w:pPr>
        <w:pStyle w:val="code"/>
        <w:rPr>
          <w:lang w:val="da-DK"/>
        </w:rPr>
      </w:pPr>
      <w:r w:rsidRPr="00011E84">
        <w:rPr>
          <w:lang w:val="da-DK"/>
        </w:rPr>
        <w:t>t</w:t>
      </w:r>
      <w:r w:rsidR="000F22F3" w:rsidRPr="00011E84">
        <w:rPr>
          <w:lang w:val="da-DK"/>
        </w:rPr>
        <w:t>ypedef sai_status_t (*sai_remove</w:t>
      </w:r>
      <w:r w:rsidRPr="00011E84">
        <w:rPr>
          <w:lang w:val="da-DK"/>
        </w:rPr>
        <w:t>_policer_fn)(</w:t>
      </w:r>
    </w:p>
    <w:p w14:paraId="1F361B90" w14:textId="26F349F5" w:rsidR="009B6C91" w:rsidRPr="005E4677" w:rsidRDefault="009B6C91" w:rsidP="007C626B">
      <w:pPr>
        <w:pStyle w:val="code"/>
      </w:pPr>
      <w:r w:rsidRPr="00011E84">
        <w:rPr>
          <w:lang w:val="da-DK"/>
        </w:rPr>
        <w:t xml:space="preserve">    </w:t>
      </w:r>
      <w:r w:rsidR="005E4677" w:rsidRPr="005E4677">
        <w:t>_In_ sai_object</w:t>
      </w:r>
      <w:r w:rsidRPr="005E4677">
        <w:t>_id_t policer_id</w:t>
      </w:r>
    </w:p>
    <w:p w14:paraId="79CC32F5" w14:textId="77777777" w:rsidR="009B6C91" w:rsidRPr="00BE13E9" w:rsidRDefault="009B6C91" w:rsidP="007C626B">
      <w:pPr>
        <w:pStyle w:val="code"/>
      </w:pPr>
      <w:r w:rsidRPr="005E4677">
        <w:t xml:space="preserve">    </w:t>
      </w:r>
      <w:r w:rsidRPr="00BE13E9">
        <w:t>);</w:t>
      </w:r>
    </w:p>
    <w:p w14:paraId="29CBE46E" w14:textId="77777777" w:rsidR="009B6C91" w:rsidRPr="00BE13E9" w:rsidRDefault="009B6C91" w:rsidP="009B6C91">
      <w:pPr>
        <w:pStyle w:val="Heading2"/>
        <w:numPr>
          <w:ilvl w:val="0"/>
          <w:numId w:val="8"/>
        </w:numPr>
        <w:spacing w:before="200"/>
        <w:jc w:val="both"/>
        <w:rPr>
          <w:rFonts w:cstheme="minorHAnsi"/>
          <w:sz w:val="22"/>
          <w:szCs w:val="22"/>
        </w:rPr>
      </w:pPr>
      <w:bookmarkStart w:id="10" w:name="_Toc418687216"/>
      <w:r w:rsidRPr="00BE13E9">
        <w:rPr>
          <w:rFonts w:cstheme="minorHAnsi"/>
          <w:sz w:val="22"/>
          <w:szCs w:val="22"/>
        </w:rPr>
        <w:t>Set Attribute to Policer</w:t>
      </w:r>
      <w:bookmarkEnd w:id="10"/>
    </w:p>
    <w:p w14:paraId="0E071A5E" w14:textId="77777777" w:rsidR="009B6C91" w:rsidRPr="00BE13E9" w:rsidRDefault="009B6C91" w:rsidP="007C626B">
      <w:pPr>
        <w:pStyle w:val="code"/>
        <w:rPr>
          <w:lang w:val="fr-FR"/>
        </w:rPr>
      </w:pPr>
      <w:r w:rsidRPr="00BE13E9">
        <w:rPr>
          <w:lang w:val="fr-FR"/>
        </w:rPr>
        <w:t>/*</w:t>
      </w:r>
    </w:p>
    <w:p w14:paraId="418B49C9" w14:textId="77777777" w:rsidR="009B6C91" w:rsidRPr="00BE13E9" w:rsidRDefault="009B6C91" w:rsidP="007C626B">
      <w:pPr>
        <w:pStyle w:val="code"/>
        <w:rPr>
          <w:lang w:val="fr-FR"/>
        </w:rPr>
      </w:pPr>
      <w:r w:rsidRPr="00BE13E9">
        <w:rPr>
          <w:lang w:val="fr-FR"/>
        </w:rPr>
        <w:t>* Routine Description:</w:t>
      </w:r>
    </w:p>
    <w:p w14:paraId="179A825B" w14:textId="77777777" w:rsidR="009B6C91" w:rsidRPr="00BE13E9" w:rsidRDefault="009B6C91" w:rsidP="007C626B">
      <w:pPr>
        <w:pStyle w:val="code"/>
        <w:rPr>
          <w:lang w:val="fr-FR"/>
        </w:rPr>
      </w:pPr>
      <w:r w:rsidRPr="00BE13E9">
        <w:rPr>
          <w:lang w:val="fr-FR"/>
        </w:rPr>
        <w:t>*   Set Policer attribute</w:t>
      </w:r>
    </w:p>
    <w:p w14:paraId="1D87AAD6" w14:textId="77777777" w:rsidR="009B6C91" w:rsidRPr="00BE13E9" w:rsidRDefault="009B6C91" w:rsidP="007C626B">
      <w:pPr>
        <w:pStyle w:val="code"/>
        <w:rPr>
          <w:lang w:val="fr-FR"/>
        </w:rPr>
      </w:pPr>
      <w:r w:rsidRPr="00BE13E9">
        <w:rPr>
          <w:lang w:val="fr-FR"/>
        </w:rPr>
        <w:t>*</w:t>
      </w:r>
    </w:p>
    <w:p w14:paraId="78B19C0B" w14:textId="77777777" w:rsidR="009B6C91" w:rsidRPr="00BE13E9" w:rsidRDefault="009B6C91" w:rsidP="007C626B">
      <w:pPr>
        <w:pStyle w:val="code"/>
      </w:pPr>
      <w:r w:rsidRPr="00BE13E9">
        <w:t>* Arguments:</w:t>
      </w:r>
    </w:p>
    <w:p w14:paraId="50BC5D10" w14:textId="77777777" w:rsidR="009B6C91" w:rsidRPr="00BE13E9" w:rsidRDefault="009B6C91" w:rsidP="007C626B">
      <w:pPr>
        <w:pStyle w:val="code"/>
      </w:pPr>
      <w:r w:rsidRPr="00BE13E9">
        <w:t>*    [in] policer_id - Policer id</w:t>
      </w:r>
    </w:p>
    <w:p w14:paraId="654B0D72" w14:textId="77777777" w:rsidR="009B6C91" w:rsidRPr="00BE13E9" w:rsidRDefault="009B6C91" w:rsidP="007C626B">
      <w:pPr>
        <w:pStyle w:val="code"/>
      </w:pPr>
      <w:r w:rsidRPr="00BE13E9">
        <w:t>*    [in] attr - attribute</w:t>
      </w:r>
    </w:p>
    <w:p w14:paraId="0B4FB811" w14:textId="77777777" w:rsidR="009B6C91" w:rsidRPr="00BE13E9" w:rsidRDefault="009B6C91" w:rsidP="007C626B">
      <w:pPr>
        <w:pStyle w:val="code"/>
      </w:pPr>
      <w:r w:rsidRPr="00BE13E9">
        <w:t>*</w:t>
      </w:r>
    </w:p>
    <w:p w14:paraId="0C551C00" w14:textId="77777777" w:rsidR="009B6C91" w:rsidRPr="00BE13E9" w:rsidRDefault="009B6C91" w:rsidP="007C626B">
      <w:pPr>
        <w:pStyle w:val="code"/>
      </w:pPr>
      <w:r w:rsidRPr="00BE13E9">
        <w:t>* Return Values:</w:t>
      </w:r>
    </w:p>
    <w:p w14:paraId="381FEBD7" w14:textId="77777777" w:rsidR="009B6C91" w:rsidRPr="00BE13E9" w:rsidRDefault="009B6C91" w:rsidP="007C626B">
      <w:pPr>
        <w:pStyle w:val="code"/>
      </w:pPr>
      <w:r w:rsidRPr="00BE13E9">
        <w:t>*    SAI_STATUS_SUCCESS on success</w:t>
      </w:r>
    </w:p>
    <w:p w14:paraId="3BA767A7" w14:textId="77777777" w:rsidR="009B6C91" w:rsidRPr="0087020C" w:rsidRDefault="009B6C91" w:rsidP="007C626B">
      <w:pPr>
        <w:pStyle w:val="code"/>
        <w:rPr>
          <w:lang w:val="fr-FR"/>
        </w:rPr>
      </w:pPr>
      <w:r w:rsidRPr="0087020C">
        <w:rPr>
          <w:lang w:val="fr-FR"/>
        </w:rPr>
        <w:t>*    Failure status code on error</w:t>
      </w:r>
    </w:p>
    <w:p w14:paraId="204055A0" w14:textId="77777777" w:rsidR="009B6C91" w:rsidRPr="0087020C" w:rsidRDefault="009B6C91" w:rsidP="007C626B">
      <w:pPr>
        <w:pStyle w:val="code"/>
        <w:rPr>
          <w:lang w:val="fr-FR"/>
        </w:rPr>
      </w:pPr>
      <w:r w:rsidRPr="0087020C">
        <w:rPr>
          <w:lang w:val="fr-FR"/>
        </w:rPr>
        <w:t>*/</w:t>
      </w:r>
    </w:p>
    <w:p w14:paraId="5F219A70" w14:textId="77777777" w:rsidR="009B6C91" w:rsidRPr="0087020C" w:rsidRDefault="009B6C91" w:rsidP="007C626B">
      <w:pPr>
        <w:pStyle w:val="code"/>
        <w:rPr>
          <w:lang w:val="fr-FR"/>
        </w:rPr>
      </w:pPr>
      <w:r w:rsidRPr="0087020C">
        <w:rPr>
          <w:lang w:val="fr-FR"/>
        </w:rPr>
        <w:t>typedef sai_status_t (*sai_set_policer_attribute_fn)(</w:t>
      </w:r>
    </w:p>
    <w:p w14:paraId="272EA72F" w14:textId="0613E2F9" w:rsidR="009B6C91" w:rsidRPr="005E4677" w:rsidRDefault="005E4677" w:rsidP="007C626B">
      <w:pPr>
        <w:pStyle w:val="code"/>
      </w:pPr>
      <w:r w:rsidRPr="005E4677">
        <w:t xml:space="preserve">    _In_ sai_object</w:t>
      </w:r>
      <w:r w:rsidR="009B6C91" w:rsidRPr="005E4677">
        <w:t>_id_t policer_id,</w:t>
      </w:r>
    </w:p>
    <w:p w14:paraId="43D09083" w14:textId="77777777" w:rsidR="009B6C91" w:rsidRPr="00BE13E9" w:rsidRDefault="009B6C91" w:rsidP="007C626B">
      <w:pPr>
        <w:pStyle w:val="code"/>
        <w:rPr>
          <w:lang w:val="fr-FR"/>
        </w:rPr>
      </w:pPr>
      <w:r w:rsidRPr="005E4677">
        <w:t xml:space="preserve">    </w:t>
      </w:r>
      <w:r w:rsidRPr="00BE13E9">
        <w:rPr>
          <w:lang w:val="fr-FR"/>
        </w:rPr>
        <w:t>_In_ const sai_attribute_t *attr</w:t>
      </w:r>
    </w:p>
    <w:p w14:paraId="3344D4A5" w14:textId="77777777" w:rsidR="009B6C91" w:rsidRPr="00BE13E9" w:rsidRDefault="009B6C91" w:rsidP="007C626B">
      <w:pPr>
        <w:pStyle w:val="code"/>
        <w:rPr>
          <w:lang w:val="it-IT"/>
        </w:rPr>
      </w:pPr>
      <w:r w:rsidRPr="00BE13E9">
        <w:rPr>
          <w:lang w:val="fr-FR"/>
        </w:rPr>
        <w:t xml:space="preserve">    </w:t>
      </w:r>
      <w:r w:rsidRPr="00BE13E9">
        <w:rPr>
          <w:lang w:val="it-IT"/>
        </w:rPr>
        <w:t>);</w:t>
      </w:r>
    </w:p>
    <w:p w14:paraId="729E9CB9" w14:textId="77777777" w:rsidR="009B6C91" w:rsidRPr="00BE13E9" w:rsidRDefault="009B6C91" w:rsidP="009B6C91">
      <w:pPr>
        <w:pStyle w:val="HTMLPreformatted"/>
        <w:shd w:val="clear" w:color="auto" w:fill="FFFFFF"/>
        <w:spacing w:before="150"/>
        <w:rPr>
          <w:rFonts w:asciiTheme="majorHAnsi" w:hAnsiTheme="majorHAnsi" w:cstheme="minorHAnsi"/>
          <w:color w:val="333333"/>
          <w:sz w:val="22"/>
          <w:szCs w:val="22"/>
          <w:lang w:val="it-IT"/>
        </w:rPr>
      </w:pPr>
    </w:p>
    <w:p w14:paraId="49EF5CCB" w14:textId="77777777" w:rsidR="009B6C91" w:rsidRPr="00BE13E9" w:rsidRDefault="009B6C91" w:rsidP="009B6C91">
      <w:pPr>
        <w:pStyle w:val="Heading2"/>
        <w:numPr>
          <w:ilvl w:val="0"/>
          <w:numId w:val="8"/>
        </w:numPr>
        <w:spacing w:before="200"/>
        <w:rPr>
          <w:rFonts w:cstheme="minorHAnsi"/>
          <w:sz w:val="22"/>
          <w:szCs w:val="22"/>
        </w:rPr>
      </w:pPr>
      <w:bookmarkStart w:id="11" w:name="_Toc418687217"/>
      <w:r w:rsidRPr="00BE13E9">
        <w:rPr>
          <w:rFonts w:cstheme="minorHAnsi"/>
          <w:sz w:val="22"/>
          <w:szCs w:val="22"/>
        </w:rPr>
        <w:t>Get Attribute to Policer</w:t>
      </w:r>
      <w:bookmarkEnd w:id="11"/>
    </w:p>
    <w:p w14:paraId="7EC7ADAF" w14:textId="77777777" w:rsidR="009B6C91" w:rsidRPr="00BE13E9" w:rsidRDefault="009B6C91" w:rsidP="007C626B">
      <w:pPr>
        <w:pStyle w:val="code"/>
      </w:pPr>
      <w:r w:rsidRPr="00BE13E9">
        <w:t>/*</w:t>
      </w:r>
    </w:p>
    <w:p w14:paraId="4D5F1FE3" w14:textId="77777777" w:rsidR="009B6C91" w:rsidRPr="00BE13E9" w:rsidRDefault="009B6C91" w:rsidP="007C626B">
      <w:pPr>
        <w:pStyle w:val="code"/>
      </w:pPr>
      <w:r w:rsidRPr="00BE13E9">
        <w:t>* Routine Description:</w:t>
      </w:r>
    </w:p>
    <w:p w14:paraId="55573755" w14:textId="77777777" w:rsidR="009B6C91" w:rsidRPr="00BE13E9" w:rsidRDefault="009B6C91" w:rsidP="007C626B">
      <w:pPr>
        <w:pStyle w:val="code"/>
      </w:pPr>
      <w:r w:rsidRPr="00BE13E9">
        <w:t>*   Get Policer attribute</w:t>
      </w:r>
    </w:p>
    <w:p w14:paraId="0DF298FD" w14:textId="77777777" w:rsidR="009B6C91" w:rsidRPr="00BE13E9" w:rsidRDefault="009B6C91" w:rsidP="007C626B">
      <w:pPr>
        <w:pStyle w:val="code"/>
      </w:pPr>
      <w:r w:rsidRPr="00BE13E9">
        <w:t>*</w:t>
      </w:r>
    </w:p>
    <w:p w14:paraId="2EE3E4F9" w14:textId="77777777" w:rsidR="009B6C91" w:rsidRPr="00BE13E9" w:rsidRDefault="009B6C91" w:rsidP="007C626B">
      <w:pPr>
        <w:pStyle w:val="code"/>
      </w:pPr>
      <w:r w:rsidRPr="00BE13E9">
        <w:t>* Arguments:</w:t>
      </w:r>
    </w:p>
    <w:p w14:paraId="77D3EDBC" w14:textId="77777777" w:rsidR="009B6C91" w:rsidRPr="00BE13E9" w:rsidRDefault="009B6C91" w:rsidP="007C626B">
      <w:pPr>
        <w:pStyle w:val="code"/>
      </w:pPr>
      <w:r w:rsidRPr="00BE13E9">
        <w:t>*    [in] policer_id - policer id</w:t>
      </w:r>
    </w:p>
    <w:p w14:paraId="185437DD" w14:textId="77777777" w:rsidR="009B6C91" w:rsidRPr="00BE13E9" w:rsidRDefault="009B6C91" w:rsidP="007C626B">
      <w:pPr>
        <w:pStyle w:val="code"/>
      </w:pPr>
      <w:r w:rsidRPr="00BE13E9">
        <w:t>*    [in] attr_count - number of attributes</w:t>
      </w:r>
    </w:p>
    <w:p w14:paraId="71EFE8C8" w14:textId="77777777" w:rsidR="009B6C91" w:rsidRPr="00BE13E9" w:rsidRDefault="009B6C91" w:rsidP="007C626B">
      <w:pPr>
        <w:pStyle w:val="code"/>
      </w:pPr>
      <w:r w:rsidRPr="00BE13E9">
        <w:t>*    [Out] attr_list - array of attributes</w:t>
      </w:r>
    </w:p>
    <w:p w14:paraId="1BC23625" w14:textId="77777777" w:rsidR="009B6C91" w:rsidRPr="00BE13E9" w:rsidRDefault="009B6C91" w:rsidP="007C626B">
      <w:pPr>
        <w:pStyle w:val="code"/>
      </w:pPr>
      <w:r w:rsidRPr="00BE13E9">
        <w:t>*</w:t>
      </w:r>
    </w:p>
    <w:p w14:paraId="04A3FC17" w14:textId="77777777" w:rsidR="009B6C91" w:rsidRPr="00BE13E9" w:rsidRDefault="009B6C91" w:rsidP="007C626B">
      <w:pPr>
        <w:pStyle w:val="code"/>
      </w:pPr>
      <w:r w:rsidRPr="00BE13E9">
        <w:t>* Return Values:</w:t>
      </w:r>
    </w:p>
    <w:p w14:paraId="220ABF3F" w14:textId="77777777" w:rsidR="009B6C91" w:rsidRPr="00BE13E9" w:rsidRDefault="009B6C91" w:rsidP="007C626B">
      <w:pPr>
        <w:pStyle w:val="code"/>
      </w:pPr>
      <w:r w:rsidRPr="00BE13E9">
        <w:t>*    SAI_STATUS_SUCCESS on success</w:t>
      </w:r>
    </w:p>
    <w:p w14:paraId="115792E8" w14:textId="77777777" w:rsidR="009B6C91" w:rsidRPr="00BE13E9" w:rsidRDefault="009B6C91" w:rsidP="007C626B">
      <w:pPr>
        <w:pStyle w:val="code"/>
        <w:rPr>
          <w:lang w:val="fr-FR"/>
        </w:rPr>
      </w:pPr>
      <w:r w:rsidRPr="00BE13E9">
        <w:rPr>
          <w:lang w:val="fr-FR"/>
        </w:rPr>
        <w:t>*    Failure status code on error</w:t>
      </w:r>
    </w:p>
    <w:p w14:paraId="67AB788A" w14:textId="77777777" w:rsidR="009B6C91" w:rsidRPr="00BE13E9" w:rsidRDefault="009B6C91" w:rsidP="007C626B">
      <w:pPr>
        <w:pStyle w:val="code"/>
        <w:rPr>
          <w:lang w:val="fr-FR"/>
        </w:rPr>
      </w:pPr>
      <w:r w:rsidRPr="00BE13E9">
        <w:rPr>
          <w:lang w:val="fr-FR"/>
        </w:rPr>
        <w:t>*/</w:t>
      </w:r>
    </w:p>
    <w:p w14:paraId="383C310E" w14:textId="77777777" w:rsidR="009B6C91" w:rsidRPr="004A5886" w:rsidRDefault="009B6C91" w:rsidP="007C626B">
      <w:pPr>
        <w:pStyle w:val="code"/>
      </w:pPr>
      <w:r w:rsidRPr="004A5886">
        <w:t>typedef sai_status_t (*sai_get_policer_attribute_fn)(</w:t>
      </w:r>
    </w:p>
    <w:p w14:paraId="7832C7A4" w14:textId="1522F468" w:rsidR="009B6C91" w:rsidRPr="006B4181" w:rsidRDefault="005E4677" w:rsidP="007C626B">
      <w:pPr>
        <w:pStyle w:val="code"/>
      </w:pPr>
      <w:r w:rsidRPr="006B4181">
        <w:t xml:space="preserve">    _In_ sai_object</w:t>
      </w:r>
      <w:r w:rsidR="009B6C91" w:rsidRPr="006B4181">
        <w:t>_id_t policer_id,</w:t>
      </w:r>
    </w:p>
    <w:p w14:paraId="4F21CB73" w14:textId="77777777" w:rsidR="009B6C91" w:rsidRPr="00BE13E9" w:rsidRDefault="009B6C91" w:rsidP="007C626B">
      <w:pPr>
        <w:pStyle w:val="code"/>
      </w:pPr>
      <w:r w:rsidRPr="006B4181">
        <w:t xml:space="preserve">    </w:t>
      </w:r>
      <w:r w:rsidRPr="00BE13E9">
        <w:t>_In_ int attr_count,</w:t>
      </w:r>
    </w:p>
    <w:p w14:paraId="5E86D1C4" w14:textId="77777777" w:rsidR="009B6C91" w:rsidRPr="00BE13E9" w:rsidRDefault="009B6C91" w:rsidP="007C626B">
      <w:pPr>
        <w:pStyle w:val="code"/>
      </w:pPr>
      <w:r w:rsidRPr="00BE13E9">
        <w:t xml:space="preserve">    _Out_ sai_attribute_t *attr_list</w:t>
      </w:r>
    </w:p>
    <w:p w14:paraId="752A47FB" w14:textId="77777777" w:rsidR="009B6C91" w:rsidRPr="00BE13E9" w:rsidRDefault="009B6C91" w:rsidP="007C626B">
      <w:pPr>
        <w:pStyle w:val="code"/>
      </w:pPr>
      <w:r w:rsidRPr="00BE13E9">
        <w:t xml:space="preserve">    );</w:t>
      </w:r>
    </w:p>
    <w:p w14:paraId="644ADF0A" w14:textId="2F2EB530" w:rsidR="000A4F59" w:rsidRDefault="000A4F59" w:rsidP="00585359">
      <w:pPr>
        <w:pStyle w:val="code"/>
        <w:tabs>
          <w:tab w:val="left" w:pos="3570"/>
        </w:tabs>
      </w:pPr>
    </w:p>
    <w:p w14:paraId="36A4A05E" w14:textId="4695DEDA" w:rsidR="004463AB" w:rsidRPr="00BE13E9" w:rsidRDefault="004463AB" w:rsidP="004463AB">
      <w:pPr>
        <w:pStyle w:val="Heading2"/>
        <w:numPr>
          <w:ilvl w:val="0"/>
          <w:numId w:val="8"/>
        </w:numPr>
        <w:spacing w:before="200"/>
        <w:rPr>
          <w:rFonts w:cstheme="minorHAnsi"/>
          <w:sz w:val="22"/>
          <w:szCs w:val="22"/>
        </w:rPr>
      </w:pPr>
      <w:bookmarkStart w:id="12" w:name="_Toc418687218"/>
      <w:r>
        <w:rPr>
          <w:rFonts w:cstheme="minorHAnsi"/>
          <w:sz w:val="22"/>
          <w:szCs w:val="22"/>
        </w:rPr>
        <w:t>Get Policer Stats</w:t>
      </w:r>
      <w:bookmarkEnd w:id="12"/>
    </w:p>
    <w:p w14:paraId="4FECEAE1" w14:textId="77777777" w:rsidR="004463AB" w:rsidRDefault="004463AB" w:rsidP="004463AB">
      <w:pPr>
        <w:pStyle w:val="code"/>
      </w:pPr>
    </w:p>
    <w:p w14:paraId="5AB8ED9D" w14:textId="77777777" w:rsidR="004463AB" w:rsidRDefault="004463AB" w:rsidP="004463AB">
      <w:pPr>
        <w:pStyle w:val="code"/>
      </w:pPr>
      <w:r>
        <w:t>typedef sai_status_t (*sai_get_policer_stats_fn)(</w:t>
      </w:r>
    </w:p>
    <w:p w14:paraId="03808F02" w14:textId="77777777" w:rsidR="004463AB" w:rsidRDefault="004463AB" w:rsidP="004463AB">
      <w:pPr>
        <w:pStyle w:val="code"/>
      </w:pPr>
      <w:r>
        <w:lastRenderedPageBreak/>
        <w:t>    _In_ sai_object_id_t policer_id,</w:t>
      </w:r>
    </w:p>
    <w:p w14:paraId="75FAF393" w14:textId="77777777" w:rsidR="004463AB" w:rsidRDefault="004463AB" w:rsidP="004463AB">
      <w:pPr>
        <w:pStyle w:val="code"/>
      </w:pPr>
      <w:r>
        <w:t>    _In_ const sai_policer_stat_counter_t *counter_ids,</w:t>
      </w:r>
    </w:p>
    <w:p w14:paraId="375F42EB" w14:textId="77777777" w:rsidR="004463AB" w:rsidRDefault="004463AB" w:rsidP="004463AB">
      <w:pPr>
        <w:pStyle w:val="code"/>
      </w:pPr>
      <w:r>
        <w:t>    _In_ uint32_t number_of_counters,</w:t>
      </w:r>
    </w:p>
    <w:p w14:paraId="5C96F63B" w14:textId="77777777" w:rsidR="004463AB" w:rsidRDefault="004463AB" w:rsidP="004463AB">
      <w:pPr>
        <w:pStyle w:val="code"/>
      </w:pPr>
      <w:r>
        <w:t>    _Out_ uint64_t* counters</w:t>
      </w:r>
    </w:p>
    <w:p w14:paraId="26710C81" w14:textId="77777777" w:rsidR="004463AB" w:rsidRDefault="004463AB" w:rsidP="004463AB">
      <w:pPr>
        <w:pStyle w:val="code"/>
      </w:pPr>
      <w:r>
        <w:t>    );</w:t>
      </w:r>
    </w:p>
    <w:p w14:paraId="59F966E3" w14:textId="77777777" w:rsidR="004463AB" w:rsidRDefault="004463AB" w:rsidP="004463AB">
      <w:pPr>
        <w:pStyle w:val="CommentText"/>
      </w:pPr>
    </w:p>
    <w:p w14:paraId="6EF1471F" w14:textId="44D5D77F" w:rsidR="004463AB" w:rsidRPr="00BE13E9" w:rsidRDefault="004463AB" w:rsidP="004463AB">
      <w:pPr>
        <w:pStyle w:val="code"/>
        <w:tabs>
          <w:tab w:val="left" w:pos="3570"/>
        </w:tabs>
      </w:pPr>
    </w:p>
    <w:p w14:paraId="56C35631" w14:textId="77777777" w:rsidR="0015595D" w:rsidRPr="00BE13E9" w:rsidRDefault="0015595D" w:rsidP="0021385E">
      <w:pPr>
        <w:rPr>
          <w:rFonts w:asciiTheme="majorHAnsi" w:hAnsiTheme="majorHAnsi"/>
        </w:rPr>
      </w:pPr>
    </w:p>
    <w:p w14:paraId="1ECE8093" w14:textId="5A7B3A94" w:rsidR="0015595D" w:rsidRPr="00BE13E9" w:rsidRDefault="0015595D" w:rsidP="004463AB">
      <w:pPr>
        <w:pStyle w:val="Heading2"/>
        <w:numPr>
          <w:ilvl w:val="0"/>
          <w:numId w:val="8"/>
        </w:numPr>
        <w:spacing w:before="200"/>
        <w:rPr>
          <w:sz w:val="22"/>
          <w:szCs w:val="22"/>
        </w:rPr>
      </w:pPr>
      <w:bookmarkStart w:id="13" w:name="_Toc418687219"/>
      <w:r w:rsidRPr="00BE13E9">
        <w:rPr>
          <w:sz w:val="22"/>
          <w:szCs w:val="22"/>
        </w:rPr>
        <w:t>Method Table for Policer</w:t>
      </w:r>
      <w:bookmarkEnd w:id="13"/>
    </w:p>
    <w:p w14:paraId="02026839" w14:textId="77777777" w:rsidR="0015595D" w:rsidRPr="00BE13E9" w:rsidRDefault="0015595D" w:rsidP="007C626B">
      <w:pPr>
        <w:pStyle w:val="code"/>
      </w:pPr>
      <w:r w:rsidRPr="00BE13E9">
        <w:t>/*</w:t>
      </w:r>
    </w:p>
    <w:p w14:paraId="3164F15B" w14:textId="07C0B6C6" w:rsidR="0015595D" w:rsidRPr="00BE13E9" w:rsidRDefault="00244DB9" w:rsidP="007C626B">
      <w:pPr>
        <w:pStyle w:val="code"/>
      </w:pPr>
      <w:r w:rsidRPr="00BE13E9">
        <w:t>* Policer</w:t>
      </w:r>
      <w:r w:rsidR="0015595D" w:rsidRPr="00BE13E9">
        <w:t xml:space="preserve"> methods table retrieved with sai_api_query()</w:t>
      </w:r>
    </w:p>
    <w:p w14:paraId="088BEEB4" w14:textId="77777777" w:rsidR="0015595D" w:rsidRPr="00BE13E9" w:rsidRDefault="0015595D" w:rsidP="007C626B">
      <w:pPr>
        <w:pStyle w:val="code"/>
      </w:pPr>
      <w:r w:rsidRPr="00BE13E9">
        <w:t>*/</w:t>
      </w:r>
    </w:p>
    <w:p w14:paraId="7B51342C" w14:textId="22231295" w:rsidR="0015595D" w:rsidRPr="00BE13E9" w:rsidRDefault="0096587E" w:rsidP="007C626B">
      <w:pPr>
        <w:pStyle w:val="code"/>
      </w:pPr>
      <w:r w:rsidRPr="00BE13E9">
        <w:t>typedef struct _sai_policer</w:t>
      </w:r>
      <w:r w:rsidR="0015595D" w:rsidRPr="00BE13E9">
        <w:t>_api_t</w:t>
      </w:r>
    </w:p>
    <w:p w14:paraId="7582726E" w14:textId="77777777" w:rsidR="00FA3F8E" w:rsidRPr="0087020C" w:rsidRDefault="0015595D" w:rsidP="007C626B">
      <w:pPr>
        <w:pStyle w:val="code"/>
      </w:pPr>
      <w:r w:rsidRPr="0087020C">
        <w:t>{</w:t>
      </w:r>
    </w:p>
    <w:p w14:paraId="6A725FFF" w14:textId="063E606F" w:rsidR="0015595D" w:rsidRPr="00930D4B" w:rsidRDefault="0015595D" w:rsidP="007C626B">
      <w:pPr>
        <w:pStyle w:val="code"/>
      </w:pPr>
      <w:r w:rsidRPr="00930D4B">
        <w:t xml:space="preserve">    </w:t>
      </w:r>
      <w:r w:rsidRPr="00930D4B">
        <w:rPr>
          <w:rFonts w:cstheme="minorHAnsi"/>
          <w:color w:val="333333"/>
        </w:rPr>
        <w:t>sai_create_policer_fn</w:t>
      </w:r>
      <w:r w:rsidR="00F73B73" w:rsidRPr="00930D4B">
        <w:t xml:space="preserve">   </w:t>
      </w:r>
      <w:r w:rsidR="0005526A" w:rsidRPr="00930D4B">
        <w:t xml:space="preserve">        </w:t>
      </w:r>
      <w:r w:rsidR="00F73B73" w:rsidRPr="00930D4B">
        <w:t xml:space="preserve">  </w:t>
      </w:r>
      <w:r w:rsidRPr="00930D4B">
        <w:t>create_policer;</w:t>
      </w:r>
    </w:p>
    <w:p w14:paraId="40D998B9" w14:textId="0735B60C" w:rsidR="0015595D" w:rsidRPr="00930D4B" w:rsidRDefault="0015595D" w:rsidP="007C626B">
      <w:pPr>
        <w:pStyle w:val="code"/>
      </w:pPr>
      <w:r w:rsidRPr="00930D4B">
        <w:t xml:space="preserve">    </w:t>
      </w:r>
      <w:r w:rsidR="001A22DC" w:rsidRPr="00930D4B">
        <w:rPr>
          <w:rFonts w:cstheme="minorHAnsi"/>
          <w:color w:val="333333"/>
        </w:rPr>
        <w:t>sai_remove</w:t>
      </w:r>
      <w:r w:rsidRPr="00930D4B">
        <w:rPr>
          <w:rFonts w:cstheme="minorHAnsi"/>
          <w:color w:val="333333"/>
        </w:rPr>
        <w:t>_policer_fn</w:t>
      </w:r>
      <w:r w:rsidR="00F73B73" w:rsidRPr="00930D4B">
        <w:t xml:space="preserve">      </w:t>
      </w:r>
      <w:r w:rsidR="0005526A" w:rsidRPr="00930D4B">
        <w:t xml:space="preserve">       </w:t>
      </w:r>
      <w:r w:rsidR="001A22DC" w:rsidRPr="00930D4B">
        <w:t>remove</w:t>
      </w:r>
      <w:r w:rsidRPr="00930D4B">
        <w:t>_policer;</w:t>
      </w:r>
    </w:p>
    <w:p w14:paraId="76C4B7F0" w14:textId="35EBC8AE" w:rsidR="0015595D" w:rsidRPr="00BE13E9" w:rsidRDefault="0015595D" w:rsidP="007C626B">
      <w:pPr>
        <w:pStyle w:val="code"/>
      </w:pPr>
      <w:r w:rsidRPr="00930D4B">
        <w:t xml:space="preserve">    </w:t>
      </w:r>
      <w:r w:rsidRPr="00BE13E9">
        <w:rPr>
          <w:rFonts w:cstheme="minorHAnsi"/>
          <w:color w:val="333333"/>
        </w:rPr>
        <w:t>sai_set_policer_attribute_fn</w:t>
      </w:r>
      <w:r w:rsidRPr="00BE13E9">
        <w:t xml:space="preserve">      set_policer_attribute;</w:t>
      </w:r>
    </w:p>
    <w:p w14:paraId="5A7DE0E9" w14:textId="5DF42258" w:rsidR="0015595D" w:rsidRDefault="0015595D" w:rsidP="00DB71C3">
      <w:pPr>
        <w:pStyle w:val="code"/>
      </w:pPr>
      <w:r w:rsidRPr="00BE13E9">
        <w:t xml:space="preserve">    </w:t>
      </w:r>
      <w:r w:rsidR="00DB71C3">
        <w:t>sai_get_policer_attribute_fn      get_policer_attribute;</w:t>
      </w:r>
    </w:p>
    <w:p w14:paraId="7098D669" w14:textId="4E37994D" w:rsidR="004463AB" w:rsidRPr="00BE13E9" w:rsidRDefault="004463AB" w:rsidP="00DB71C3">
      <w:pPr>
        <w:pStyle w:val="code"/>
      </w:pPr>
      <w:r>
        <w:t xml:space="preserve">    sai_get_policer_stats_fn          get_policer_stats;</w:t>
      </w:r>
    </w:p>
    <w:p w14:paraId="564970DA" w14:textId="65477836" w:rsidR="0015595D" w:rsidRPr="00BE13E9" w:rsidRDefault="009A3929" w:rsidP="007C626B">
      <w:pPr>
        <w:pStyle w:val="code"/>
      </w:pPr>
      <w:r w:rsidRPr="00BE13E9">
        <w:t>} sai_policer</w:t>
      </w:r>
      <w:r w:rsidR="0015595D" w:rsidRPr="00BE13E9">
        <w:t>_api_t;</w:t>
      </w:r>
    </w:p>
    <w:p w14:paraId="01465907" w14:textId="77777777" w:rsidR="00FC5C76" w:rsidRPr="00BE13E9" w:rsidRDefault="00FC5C76" w:rsidP="00FC5C76">
      <w:pPr>
        <w:pStyle w:val="Heading2"/>
        <w:numPr>
          <w:ilvl w:val="1"/>
          <w:numId w:val="22"/>
        </w:numPr>
        <w:rPr>
          <w:sz w:val="24"/>
          <w:szCs w:val="24"/>
          <w:lang w:val="fr-FR"/>
        </w:rPr>
      </w:pPr>
      <w:bookmarkStart w:id="14" w:name="_Toc418687220"/>
      <w:r w:rsidRPr="00BE13E9">
        <w:rPr>
          <w:sz w:val="24"/>
          <w:szCs w:val="24"/>
          <w:lang w:val="fr-FR"/>
        </w:rPr>
        <w:t>Changes to saiport.h</w:t>
      </w:r>
      <w:bookmarkEnd w:id="14"/>
    </w:p>
    <w:p w14:paraId="02D20A28" w14:textId="2C2AFD3F" w:rsidR="00FC5C76" w:rsidRDefault="00FC5C76" w:rsidP="00C352DB">
      <w:pPr>
        <w:pStyle w:val="Heading3"/>
        <w:rPr>
          <w:lang w:val="fr-FR"/>
        </w:rPr>
      </w:pPr>
      <w:bookmarkStart w:id="15" w:name="_Toc418687221"/>
      <w:r w:rsidRPr="00BE13E9">
        <w:rPr>
          <w:lang w:val="fr-FR"/>
        </w:rPr>
        <w:t>New Attributes</w:t>
      </w:r>
      <w:bookmarkEnd w:id="15"/>
      <w:r w:rsidRPr="00BE13E9">
        <w:rPr>
          <w:lang w:val="fr-FR"/>
        </w:rPr>
        <w:t xml:space="preserve"> </w:t>
      </w:r>
    </w:p>
    <w:p w14:paraId="0C34FA4C" w14:textId="77777777" w:rsidR="00377487" w:rsidRPr="006661F6" w:rsidRDefault="00377487" w:rsidP="00377487">
      <w:pPr>
        <w:pStyle w:val="code"/>
        <w:rPr>
          <w:lang w:val="fr-FR"/>
        </w:rPr>
      </w:pPr>
      <w:r w:rsidRPr="006661F6">
        <w:rPr>
          <w:lang w:val="fr-FR"/>
        </w:rPr>
        <w:t xml:space="preserve">typedef enum _sai_port_attr_t </w:t>
      </w:r>
    </w:p>
    <w:p w14:paraId="6772DA79" w14:textId="77777777" w:rsidR="00377487" w:rsidRPr="004A5886" w:rsidRDefault="00377487" w:rsidP="00377487">
      <w:pPr>
        <w:pStyle w:val="code"/>
      </w:pPr>
      <w:r w:rsidRPr="004A5886">
        <w:t xml:space="preserve">{ </w:t>
      </w:r>
    </w:p>
    <w:p w14:paraId="3C343BE2" w14:textId="77777777" w:rsidR="00377487" w:rsidRPr="004A5886" w:rsidRDefault="00377487" w:rsidP="00377487">
      <w:pPr>
        <w:pStyle w:val="code"/>
      </w:pPr>
      <w:r w:rsidRPr="004A5886">
        <w:t xml:space="preserve">    ..</w:t>
      </w:r>
    </w:p>
    <w:p w14:paraId="2E9F3117" w14:textId="022866B5" w:rsidR="00C352DB" w:rsidRPr="004A5886" w:rsidRDefault="00377487" w:rsidP="00377487">
      <w:pPr>
        <w:pStyle w:val="code"/>
      </w:pPr>
      <w:r w:rsidRPr="004A5886">
        <w:t xml:space="preserve">    ..</w:t>
      </w:r>
    </w:p>
    <w:p w14:paraId="2C7F1823" w14:textId="4C10B580" w:rsidR="00735946" w:rsidRPr="00D163CC" w:rsidRDefault="00377487" w:rsidP="007C626B">
      <w:pPr>
        <w:pStyle w:val="code"/>
      </w:pPr>
      <w:r w:rsidRPr="00D163CC">
        <w:t xml:space="preserve">    </w:t>
      </w:r>
      <w:r w:rsidR="00FC5C76" w:rsidRPr="00D163CC">
        <w:t xml:space="preserve">/* </w:t>
      </w:r>
      <w:r w:rsidR="00735946" w:rsidRPr="00D163CC">
        <w:t>Attach</w:t>
      </w:r>
      <w:r w:rsidR="00761355">
        <w:t>/Detach</w:t>
      </w:r>
      <w:r w:rsidR="00735946" w:rsidRPr="00D163CC">
        <w:t xml:space="preserve"> policer to port [</w:t>
      </w:r>
      <w:r w:rsidR="00A9384F" w:rsidRPr="00D163CC">
        <w:t>sai_object</w:t>
      </w:r>
      <w:r w:rsidR="004D2F8D">
        <w:t>_id</w:t>
      </w:r>
      <w:r w:rsidR="00FC5C76" w:rsidRPr="00D163CC">
        <w:t>_t</w:t>
      </w:r>
      <w:r w:rsidR="00735946" w:rsidRPr="00D163CC">
        <w:t>]</w:t>
      </w:r>
      <w:r w:rsidR="00FC5C76" w:rsidRPr="00D163CC">
        <w:t>,</w:t>
      </w:r>
    </w:p>
    <w:p w14:paraId="4EDC653E" w14:textId="11C52988" w:rsidR="00FC5C76" w:rsidRPr="00C809DE" w:rsidRDefault="00735946" w:rsidP="007C626B">
      <w:pPr>
        <w:pStyle w:val="code"/>
      </w:pPr>
      <w:r w:rsidRPr="00D163CC">
        <w:t xml:space="preserve">     </w:t>
      </w:r>
      <w:r w:rsidR="00FC5C76" w:rsidRPr="00D163CC">
        <w:t xml:space="preserve">  </w:t>
      </w:r>
      <w:r w:rsidR="00AF214F" w:rsidRPr="00C809DE">
        <w:t>Policer id</w:t>
      </w:r>
      <w:r w:rsidR="00C809DE" w:rsidRPr="00C809DE">
        <w:t xml:space="preserve"> = </w:t>
      </w:r>
      <w:r w:rsidR="008A6AC4">
        <w:t>SAI_NULL_OBJECT_ID</w:t>
      </w:r>
      <w:r w:rsidR="00FC5C76" w:rsidRPr="00C809DE">
        <w:t xml:space="preserve"> to disable policer on port</w:t>
      </w:r>
      <w:r w:rsidR="008A6AC4">
        <w:t xml:space="preserve"> </w:t>
      </w:r>
      <w:r w:rsidR="00FC5C76" w:rsidRPr="00C809DE">
        <w:t>*/</w:t>
      </w:r>
    </w:p>
    <w:p w14:paraId="0B3B6961" w14:textId="18EEA136" w:rsidR="00FC5C76" w:rsidRDefault="00FC5C76" w:rsidP="007C626B">
      <w:pPr>
        <w:pStyle w:val="code"/>
        <w:rPr>
          <w:lang w:val="fr-FR"/>
        </w:rPr>
      </w:pPr>
      <w:r w:rsidRPr="00C809DE">
        <w:t xml:space="preserve">    </w:t>
      </w:r>
      <w:r w:rsidRPr="00BE13E9">
        <w:rPr>
          <w:lang w:val="fr-FR"/>
        </w:rPr>
        <w:t xml:space="preserve">SAI_PORT_ATTR_POLICER_ID, </w:t>
      </w:r>
    </w:p>
    <w:p w14:paraId="36A5CAEE" w14:textId="0CA2FA8C" w:rsidR="00314B87" w:rsidRPr="003B0E75" w:rsidRDefault="00377487" w:rsidP="003B0E75">
      <w:pPr>
        <w:pStyle w:val="code"/>
        <w:rPr>
          <w:lang w:val="fr-FR"/>
        </w:rPr>
      </w:pPr>
      <w:r>
        <w:rPr>
          <w:lang w:val="fr-FR"/>
        </w:rPr>
        <w:t>}</w:t>
      </w:r>
      <w:r w:rsidR="0054716C" w:rsidRPr="0054716C">
        <w:rPr>
          <w:lang w:val="fr-FR"/>
        </w:rPr>
        <w:t xml:space="preserve"> </w:t>
      </w:r>
      <w:r w:rsidR="0054716C">
        <w:rPr>
          <w:lang w:val="fr-FR"/>
        </w:rPr>
        <w:t>sai</w:t>
      </w:r>
      <w:r w:rsidR="0054716C" w:rsidRPr="00F620C9">
        <w:rPr>
          <w:lang w:val="fr-FR"/>
        </w:rPr>
        <w:t>_port_attr_t;</w:t>
      </w:r>
    </w:p>
    <w:p w14:paraId="6FE7365B" w14:textId="77777777" w:rsidR="00891082" w:rsidRPr="00C417C4" w:rsidRDefault="00891082" w:rsidP="00891082">
      <w:pPr>
        <w:pStyle w:val="Heading2"/>
      </w:pPr>
      <w:bookmarkStart w:id="16" w:name="_Toc418687222"/>
      <w:r>
        <w:t xml:space="preserve">Modified </w:t>
      </w:r>
      <w:r w:rsidRPr="00BE13E9">
        <w:t>Attributes</w:t>
      </w:r>
      <w:bookmarkEnd w:id="16"/>
      <w:r w:rsidRPr="00BE13E9">
        <w:t xml:space="preserve">  </w:t>
      </w:r>
    </w:p>
    <w:p w14:paraId="141D3D84" w14:textId="77777777" w:rsidR="00891082" w:rsidRPr="00BE13E9" w:rsidRDefault="00891082" w:rsidP="00891082">
      <w:pPr>
        <w:pStyle w:val="code"/>
      </w:pPr>
      <w:r w:rsidRPr="00BE13E9">
        <w:t xml:space="preserve">   The fo</w:t>
      </w:r>
      <w:r>
        <w:t>llowing attributes will be modified from the port attributes list. A policer-id will be associated to achieve storm control functionality.</w:t>
      </w:r>
    </w:p>
    <w:p w14:paraId="75B9819F" w14:textId="77777777" w:rsidR="00653EF6" w:rsidRDefault="00653EF6" w:rsidP="007C626B">
      <w:pPr>
        <w:pStyle w:val="code"/>
      </w:pPr>
    </w:p>
    <w:p w14:paraId="03704B31" w14:textId="3106BA60" w:rsidR="00A9499E" w:rsidRDefault="0023257F" w:rsidP="00653EF6">
      <w:pPr>
        <w:pStyle w:val="code"/>
      </w:pPr>
      <w:r>
        <w:t xml:space="preserve">    /* </w:t>
      </w:r>
      <w:r w:rsidR="009F51DE">
        <w:t>Enable flood</w:t>
      </w:r>
      <w:r w:rsidR="00C57C98">
        <w:t xml:space="preserve"> </w:t>
      </w:r>
      <w:r w:rsidR="00A9499E">
        <w:t>(unknown unicast or unknown multicast)</w:t>
      </w:r>
      <w:r w:rsidR="009F51DE">
        <w:t xml:space="preserve"> </w:t>
      </w:r>
    </w:p>
    <w:p w14:paraId="6A60851E" w14:textId="794965F2" w:rsidR="009F51DE" w:rsidRDefault="00A9499E" w:rsidP="00653EF6">
      <w:pPr>
        <w:pStyle w:val="code"/>
      </w:pPr>
      <w:r>
        <w:t xml:space="preserve">       </w:t>
      </w:r>
      <w:r w:rsidR="009F51DE">
        <w:t xml:space="preserve">storm control </w:t>
      </w:r>
      <w:r w:rsidR="00B97223">
        <w:t xml:space="preserve">policer </w:t>
      </w:r>
      <w:r w:rsidR="009F51DE">
        <w:t xml:space="preserve">on port </w:t>
      </w:r>
      <w:r w:rsidR="0023257F">
        <w:t>[sai_object_id_t</w:t>
      </w:r>
      <w:r w:rsidR="00653EF6" w:rsidRPr="00BE13E9">
        <w:t xml:space="preserve">] </w:t>
      </w:r>
    </w:p>
    <w:p w14:paraId="0FBF5161" w14:textId="0FD8F5DE" w:rsidR="00653EF6" w:rsidRPr="00BE13E9" w:rsidRDefault="001E57BD" w:rsidP="00653EF6">
      <w:pPr>
        <w:pStyle w:val="code"/>
      </w:pPr>
      <w:r>
        <w:t xml:space="preserve">     </w:t>
      </w:r>
      <w:r w:rsidR="00653EF6" w:rsidRPr="00BE13E9">
        <w:t xml:space="preserve"> </w:t>
      </w:r>
      <w:r w:rsidR="009D2825" w:rsidRPr="00D163CC">
        <w:t xml:space="preserve"> </w:t>
      </w:r>
      <w:r w:rsidR="009D2825">
        <w:t>Policer id</w:t>
      </w:r>
      <w:r w:rsidR="009D2825" w:rsidRPr="00735946">
        <w:t xml:space="preserve"> = </w:t>
      </w:r>
      <w:r w:rsidR="00EB5DB4">
        <w:t>SAI_NULL_OBJECT_ID</w:t>
      </w:r>
      <w:r w:rsidR="009D2825" w:rsidRPr="00735946">
        <w:t xml:space="preserve"> to disable policer on port</w:t>
      </w:r>
      <w:r w:rsidR="009D2825" w:rsidRPr="00BE13E9">
        <w:t xml:space="preserve"> </w:t>
      </w:r>
      <w:r w:rsidR="00653EF6" w:rsidRPr="00BE13E9">
        <w:t>*/</w:t>
      </w:r>
    </w:p>
    <w:p w14:paraId="39A1ABBD" w14:textId="77777777" w:rsidR="00653EF6" w:rsidRDefault="00653EF6" w:rsidP="00653EF6">
      <w:pPr>
        <w:pStyle w:val="code"/>
      </w:pPr>
      <w:r w:rsidRPr="00BE13E9">
        <w:t xml:space="preserve">    SAI_PORT_ATTR_FLOOD_STORM_</w:t>
      </w:r>
      <w:commentRangeStart w:id="17"/>
      <w:r w:rsidRPr="00BE13E9">
        <w:t>CONTROL</w:t>
      </w:r>
      <w:commentRangeEnd w:id="17"/>
      <w:r w:rsidR="00695E83">
        <w:rPr>
          <w:rStyle w:val="CommentReference"/>
          <w:rFonts w:asciiTheme="minorHAnsi" w:hAnsiTheme="minorHAnsi"/>
          <w:noProof w:val="0"/>
        </w:rPr>
        <w:commentReference w:id="17"/>
      </w:r>
      <w:r w:rsidRPr="00BE13E9">
        <w:t>,</w:t>
      </w:r>
    </w:p>
    <w:p w14:paraId="0A463FAA" w14:textId="77777777" w:rsidR="00653EF6" w:rsidRPr="00BE13E9" w:rsidRDefault="00653EF6" w:rsidP="00653EF6">
      <w:pPr>
        <w:pStyle w:val="code"/>
      </w:pPr>
    </w:p>
    <w:p w14:paraId="5D0E33AA" w14:textId="60A61AA8" w:rsidR="0041683A" w:rsidRDefault="0041683A" w:rsidP="0041683A">
      <w:pPr>
        <w:pStyle w:val="code"/>
      </w:pPr>
      <w:r>
        <w:t xml:space="preserve">    /* Enable</w:t>
      </w:r>
      <w:r w:rsidR="00C57A2F">
        <w:t xml:space="preserve"> broadcast</w:t>
      </w:r>
      <w:r>
        <w:t xml:space="preserve"> storm control </w:t>
      </w:r>
      <w:r w:rsidR="00801469">
        <w:t xml:space="preserve">policer </w:t>
      </w:r>
      <w:r>
        <w:t>on port [sai_object_id_t</w:t>
      </w:r>
      <w:r w:rsidRPr="00BE13E9">
        <w:t xml:space="preserve">] </w:t>
      </w:r>
    </w:p>
    <w:p w14:paraId="04E0E6D0" w14:textId="6BB469B8" w:rsidR="0041683A" w:rsidRPr="00BE13E9" w:rsidRDefault="0041683A" w:rsidP="0041683A">
      <w:pPr>
        <w:pStyle w:val="code"/>
      </w:pPr>
      <w:r>
        <w:t xml:space="preserve">     </w:t>
      </w:r>
      <w:r w:rsidRPr="00BE13E9">
        <w:t xml:space="preserve"> </w:t>
      </w:r>
      <w:r w:rsidRPr="00D163CC">
        <w:t xml:space="preserve">  </w:t>
      </w:r>
      <w:r>
        <w:t>Policer id</w:t>
      </w:r>
      <w:r w:rsidRPr="00735946">
        <w:t xml:space="preserve"> = </w:t>
      </w:r>
      <w:r w:rsidR="00EB5DB4">
        <w:t>SAI_NULL_OBJECT_ID</w:t>
      </w:r>
      <w:r w:rsidRPr="00735946">
        <w:t xml:space="preserve"> to disable policer on port</w:t>
      </w:r>
      <w:r w:rsidRPr="00BE13E9">
        <w:t xml:space="preserve"> */</w:t>
      </w:r>
    </w:p>
    <w:p w14:paraId="11CDF9A7" w14:textId="77777777" w:rsidR="00653EF6" w:rsidRDefault="00653EF6" w:rsidP="00653EF6">
      <w:pPr>
        <w:pStyle w:val="code"/>
      </w:pPr>
      <w:r w:rsidRPr="00BE13E9">
        <w:t xml:space="preserve">    SAI_PORT_ATTR_BROADCAST_STORM_CONTROL,</w:t>
      </w:r>
    </w:p>
    <w:p w14:paraId="25EF3511" w14:textId="77777777" w:rsidR="00653EF6" w:rsidRPr="00BE13E9" w:rsidRDefault="00653EF6" w:rsidP="00653EF6">
      <w:pPr>
        <w:pStyle w:val="code"/>
      </w:pPr>
    </w:p>
    <w:p w14:paraId="217764D6" w14:textId="4D711080" w:rsidR="00ED0F6D" w:rsidRDefault="00ED0F6D" w:rsidP="00ED0F6D">
      <w:pPr>
        <w:pStyle w:val="code"/>
      </w:pPr>
      <w:r>
        <w:t xml:space="preserve">    /* Enable</w:t>
      </w:r>
      <w:r w:rsidR="0060476B">
        <w:t xml:space="preserve"> multicast</w:t>
      </w:r>
      <w:r>
        <w:t xml:space="preserve"> storm control </w:t>
      </w:r>
      <w:r w:rsidR="009801AD">
        <w:t>policer</w:t>
      </w:r>
      <w:r w:rsidR="00FA19A4">
        <w:t xml:space="preserve"> </w:t>
      </w:r>
      <w:r>
        <w:t>on port [sai_object_id_t</w:t>
      </w:r>
      <w:r w:rsidRPr="00BE13E9">
        <w:t xml:space="preserve">] </w:t>
      </w:r>
    </w:p>
    <w:p w14:paraId="7C642A00" w14:textId="40F6D51A" w:rsidR="00ED0F6D" w:rsidRPr="00BE13E9" w:rsidRDefault="00ED0F6D" w:rsidP="00ED0F6D">
      <w:pPr>
        <w:pStyle w:val="code"/>
      </w:pPr>
      <w:r>
        <w:t xml:space="preserve">     </w:t>
      </w:r>
      <w:r w:rsidRPr="00BE13E9">
        <w:t xml:space="preserve"> </w:t>
      </w:r>
      <w:r w:rsidRPr="00D163CC">
        <w:t xml:space="preserve">  </w:t>
      </w:r>
      <w:r>
        <w:t>Policer id</w:t>
      </w:r>
      <w:r w:rsidRPr="00735946">
        <w:t xml:space="preserve"> = </w:t>
      </w:r>
      <w:r w:rsidR="00EB5DB4">
        <w:t>SAI_NULL_OBJECT_ID</w:t>
      </w:r>
      <w:r w:rsidRPr="00735946">
        <w:t xml:space="preserve"> to disable policer on port</w:t>
      </w:r>
      <w:r w:rsidRPr="00BE13E9">
        <w:t xml:space="preserve"> */</w:t>
      </w:r>
    </w:p>
    <w:p w14:paraId="1691E63B" w14:textId="77777777" w:rsidR="00D61A99" w:rsidRDefault="00653EF6" w:rsidP="007C626B">
      <w:pPr>
        <w:pStyle w:val="code"/>
      </w:pPr>
      <w:r w:rsidRPr="00BE13E9">
        <w:t xml:space="preserve">    SAI_PORT_ATTR_MULTICAST_STORM_CONTROL,</w:t>
      </w:r>
      <w:r w:rsidR="00A91978" w:rsidRPr="00BE13E9">
        <w:t xml:space="preserve"> </w:t>
      </w:r>
    </w:p>
    <w:p w14:paraId="4C4157AD" w14:textId="77777777" w:rsidR="00E64C8B" w:rsidRDefault="00E64C8B" w:rsidP="007C626B">
      <w:pPr>
        <w:pStyle w:val="code"/>
      </w:pPr>
    </w:p>
    <w:p w14:paraId="6508F3C0" w14:textId="77777777" w:rsidR="001E0DF5" w:rsidRPr="00BE13E9" w:rsidRDefault="001E0DF5" w:rsidP="001E0DF5">
      <w:pPr>
        <w:pStyle w:val="Heading2"/>
        <w:numPr>
          <w:ilvl w:val="1"/>
          <w:numId w:val="22"/>
        </w:numPr>
        <w:rPr>
          <w:sz w:val="24"/>
          <w:szCs w:val="24"/>
          <w:lang w:val="fr-FR"/>
        </w:rPr>
      </w:pPr>
      <w:bookmarkStart w:id="18" w:name="_Toc417223317"/>
      <w:bookmarkStart w:id="19" w:name="_Toc418687223"/>
      <w:r>
        <w:rPr>
          <w:sz w:val="24"/>
          <w:szCs w:val="24"/>
          <w:lang w:val="fr-FR"/>
        </w:rPr>
        <w:t>Changes to saiacl</w:t>
      </w:r>
      <w:r w:rsidRPr="00BE13E9">
        <w:rPr>
          <w:sz w:val="24"/>
          <w:szCs w:val="24"/>
          <w:lang w:val="fr-FR"/>
        </w:rPr>
        <w:t>.h</w:t>
      </w:r>
      <w:bookmarkEnd w:id="18"/>
      <w:bookmarkEnd w:id="19"/>
    </w:p>
    <w:p w14:paraId="237BE8FD" w14:textId="77777777" w:rsidR="001E0DF5" w:rsidRPr="00C86546" w:rsidRDefault="001E0DF5" w:rsidP="001E0DF5">
      <w:pPr>
        <w:pStyle w:val="code"/>
        <w:rPr>
          <w:lang w:val="fr-FR"/>
        </w:rPr>
      </w:pPr>
      <w:r w:rsidRPr="00C86546">
        <w:rPr>
          <w:lang w:val="fr-FR"/>
        </w:rPr>
        <w:t>typedef enum _sai_acl_counter_attr_t</w:t>
      </w:r>
    </w:p>
    <w:p w14:paraId="63A5FC63" w14:textId="77777777" w:rsidR="001E0DF5" w:rsidRDefault="001E0DF5" w:rsidP="001E0DF5">
      <w:pPr>
        <w:pStyle w:val="code"/>
      </w:pPr>
      <w:r>
        <w:t>{</w:t>
      </w:r>
    </w:p>
    <w:p w14:paraId="71D050EE" w14:textId="5D74A4A9" w:rsidR="001E0DF5" w:rsidRDefault="009C55B3" w:rsidP="001E0DF5">
      <w:pPr>
        <w:pStyle w:val="code"/>
      </w:pPr>
      <w:r>
        <w:t xml:space="preserve">    SAI_ACL_COUNTER_ATTR_TABLE_ID,</w:t>
      </w:r>
    </w:p>
    <w:p w14:paraId="1F352207" w14:textId="54671838" w:rsidR="009C55B3" w:rsidRDefault="009C55B3" w:rsidP="001E0DF5">
      <w:pPr>
        <w:pStyle w:val="code"/>
      </w:pPr>
      <w:r>
        <w:t xml:space="preserve">      </w:t>
      </w:r>
    </w:p>
    <w:p w14:paraId="350C7469" w14:textId="66D38334" w:rsidR="00037B48" w:rsidRDefault="00986AF4" w:rsidP="00037B48">
      <w:pPr>
        <w:pStyle w:val="code"/>
      </w:pPr>
      <w:r>
        <w:t xml:space="preserve">   /* Enable</w:t>
      </w:r>
      <w:r w:rsidR="00B54384">
        <w:t xml:space="preserve"> counter [sai_s32_list_t of sai_acl</w:t>
      </w:r>
      <w:r w:rsidR="00B54384" w:rsidRPr="007601D7">
        <w:t>_counter_</w:t>
      </w:r>
      <w:r w:rsidR="00B54384">
        <w:t>attr_</w:t>
      </w:r>
      <w:r w:rsidR="00B54384" w:rsidRPr="007601D7">
        <w:t>t</w:t>
      </w:r>
      <w:r w:rsidR="00B54384">
        <w:t>].</w:t>
      </w:r>
    </w:p>
    <w:p w14:paraId="38E9CE74" w14:textId="1DB7FDA7" w:rsidR="00037B48" w:rsidRDefault="00037B48" w:rsidP="00037B48">
      <w:pPr>
        <w:pStyle w:val="code"/>
      </w:pPr>
      <w:r>
        <w:t xml:space="preserve">    *</w:t>
      </w:r>
      <w:r w:rsidR="00986AF4">
        <w:t xml:space="preserve"> (</w:t>
      </w:r>
      <w:r>
        <w:t>MANDATORY_ON_CREATE | CREATE_SET</w:t>
      </w:r>
      <w:r w:rsidR="00986AF4">
        <w:t>)</w:t>
      </w:r>
      <w:r>
        <w:t xml:space="preserve">, with </w:t>
      </w:r>
      <w:r w:rsidR="00BF73F8">
        <w:t>atleast one counter type enable</w:t>
      </w:r>
    </w:p>
    <w:p w14:paraId="55BB69E1" w14:textId="5B5D5368" w:rsidR="00B54384" w:rsidRDefault="00037B48" w:rsidP="00037B48">
      <w:pPr>
        <w:pStyle w:val="code"/>
      </w:pPr>
      <w:r>
        <w:t xml:space="preserve">    *</w:t>
      </w:r>
      <w:r w:rsidR="00986AF4">
        <w:t xml:space="preserve"> </w:t>
      </w:r>
      <w:r w:rsidR="00B54384">
        <w:t>Modify List Needs full new set</w:t>
      </w:r>
      <w:r w:rsidR="009C55B3">
        <w:t xml:space="preserve"> </w:t>
      </w:r>
      <w:r w:rsidR="00B54384">
        <w:t>*/</w:t>
      </w:r>
    </w:p>
    <w:p w14:paraId="11D9D227" w14:textId="0261F8D6" w:rsidR="00B54384" w:rsidRDefault="00B54384" w:rsidP="00B54384">
      <w:pPr>
        <w:pStyle w:val="code"/>
      </w:pPr>
      <w:r>
        <w:lastRenderedPageBreak/>
        <w:t>    SAI_ACL_COUNTER_ATTR_</w:t>
      </w:r>
      <w:r w:rsidRPr="009C55B3">
        <w:rPr>
          <w:b/>
        </w:rPr>
        <w:t>ENABLE</w:t>
      </w:r>
      <w:r>
        <w:t>_COUNT_</w:t>
      </w:r>
      <w:r w:rsidR="00B3026B">
        <w:t>L</w:t>
      </w:r>
      <w:r>
        <w:t>IST,</w:t>
      </w:r>
    </w:p>
    <w:p w14:paraId="19B10D55" w14:textId="77777777" w:rsidR="006E5BE6" w:rsidRDefault="006E5BE6" w:rsidP="006E5BE6">
      <w:pPr>
        <w:pStyle w:val="code"/>
      </w:pPr>
    </w:p>
    <w:p w14:paraId="6C2A4529" w14:textId="697CD372" w:rsidR="009C55B3" w:rsidRDefault="001E0DF5" w:rsidP="001E0DF5">
      <w:pPr>
        <w:pStyle w:val="code"/>
      </w:pPr>
      <w:r>
        <w:t xml:space="preserve">   </w:t>
      </w:r>
      <w:r w:rsidR="009C55B3">
        <w:t xml:space="preserve"> </w:t>
      </w:r>
      <w:r w:rsidR="009C55B3" w:rsidRPr="00BE13E9">
        <w:t xml:space="preserve">/* </w:t>
      </w:r>
      <w:r w:rsidR="00037B48">
        <w:t xml:space="preserve">Below </w:t>
      </w:r>
      <w:r w:rsidR="00BF73F8">
        <w:t xml:space="preserve">Counter </w:t>
      </w:r>
      <w:r w:rsidR="00037B48">
        <w:t xml:space="preserve">Types for </w:t>
      </w:r>
      <w:r w:rsidR="009C55B3">
        <w:t>Enable/</w:t>
      </w:r>
      <w:r w:rsidR="009C55B3" w:rsidRPr="00BE13E9">
        <w:t>get/set</w:t>
      </w:r>
      <w:r w:rsidR="009C55B3">
        <w:t xml:space="preserve"> */</w:t>
      </w:r>
    </w:p>
    <w:p w14:paraId="63E982BE" w14:textId="77777777" w:rsidR="009C55B3" w:rsidRDefault="009C55B3" w:rsidP="001E0DF5">
      <w:pPr>
        <w:pStyle w:val="code"/>
      </w:pPr>
    </w:p>
    <w:p w14:paraId="5FBDBB09" w14:textId="7FB504A2" w:rsidR="001E0DF5" w:rsidRDefault="009C55B3" w:rsidP="009C55B3">
      <w:pPr>
        <w:pStyle w:val="code"/>
      </w:pPr>
      <w:r>
        <w:t xml:space="preserve">    /* P</w:t>
      </w:r>
      <w:r w:rsidR="001E0DF5">
        <w:t>acket count [uint64_t] */</w:t>
      </w:r>
    </w:p>
    <w:p w14:paraId="0CBD3CC9" w14:textId="77777777" w:rsidR="001E0DF5" w:rsidRDefault="001E0DF5" w:rsidP="001E0DF5">
      <w:pPr>
        <w:pStyle w:val="code"/>
      </w:pPr>
      <w:r>
        <w:t xml:space="preserve">    SAI_ACL_COUNTER_ATTR_PACKETS,</w:t>
      </w:r>
    </w:p>
    <w:p w14:paraId="52D1AFCE" w14:textId="77777777" w:rsidR="001E0DF5" w:rsidRDefault="001E0DF5" w:rsidP="001E0DF5">
      <w:pPr>
        <w:pStyle w:val="code"/>
      </w:pPr>
    </w:p>
    <w:p w14:paraId="515241EF" w14:textId="4A6B881A" w:rsidR="001E0DF5" w:rsidRDefault="001E0DF5" w:rsidP="001E0DF5">
      <w:pPr>
        <w:pStyle w:val="code"/>
      </w:pPr>
      <w:r>
        <w:t xml:space="preserve">    /* </w:t>
      </w:r>
      <w:r w:rsidR="009C55B3">
        <w:t>B</w:t>
      </w:r>
      <w:r>
        <w:t>yte count [uint64_t] */</w:t>
      </w:r>
    </w:p>
    <w:p w14:paraId="5BB84E55" w14:textId="12676794" w:rsidR="001E0DF5" w:rsidRPr="00BE13E9" w:rsidRDefault="001E0DF5" w:rsidP="001E0DF5">
      <w:pPr>
        <w:pStyle w:val="code"/>
      </w:pPr>
      <w:r>
        <w:t xml:space="preserve">    SAI_ACL_COUNTER_ATTR_BYTES</w:t>
      </w:r>
      <w:r w:rsidR="003214BF">
        <w:t>,</w:t>
      </w:r>
      <w:bookmarkStart w:id="20" w:name="_GoBack"/>
      <w:bookmarkEnd w:id="20"/>
      <w:r>
        <w:t xml:space="preserve">  </w:t>
      </w:r>
    </w:p>
    <w:p w14:paraId="4E57469A" w14:textId="77777777" w:rsidR="002A15FB" w:rsidRDefault="002A15FB" w:rsidP="001E0DF5">
      <w:pPr>
        <w:pStyle w:val="code"/>
      </w:pPr>
    </w:p>
    <w:p w14:paraId="48A1EAEB" w14:textId="344F65AA" w:rsidR="001E0DF5" w:rsidRPr="00BE13E9" w:rsidRDefault="001E0DF5" w:rsidP="001E0DF5">
      <w:pPr>
        <w:pStyle w:val="code"/>
      </w:pPr>
      <w:r>
        <w:t xml:space="preserve">    </w:t>
      </w:r>
      <w:r w:rsidRPr="00BE13E9">
        <w:t xml:space="preserve">/* </w:t>
      </w:r>
      <w:r w:rsidR="009C55B3">
        <w:t>G</w:t>
      </w:r>
      <w:r w:rsidRPr="00BE13E9">
        <w:t>reen packet count [uint64_t] */</w:t>
      </w:r>
    </w:p>
    <w:p w14:paraId="06BE23A0" w14:textId="77777777" w:rsidR="001E0DF5" w:rsidRDefault="001E0DF5" w:rsidP="001E0DF5">
      <w:pPr>
        <w:pStyle w:val="code"/>
      </w:pPr>
      <w:r>
        <w:t xml:space="preserve">    SAI_ACL</w:t>
      </w:r>
      <w:r w:rsidRPr="00BE13E9">
        <w:t>_COUNTER_ATTR_GREEN_PACKETS,</w:t>
      </w:r>
    </w:p>
    <w:p w14:paraId="476953F7" w14:textId="77777777" w:rsidR="001E0DF5" w:rsidRPr="00BE13E9" w:rsidRDefault="001E0DF5" w:rsidP="001E0DF5">
      <w:pPr>
        <w:pStyle w:val="code"/>
      </w:pPr>
    </w:p>
    <w:p w14:paraId="2EC71654" w14:textId="6ACB8643" w:rsidR="001E0DF5" w:rsidRPr="00BE13E9" w:rsidRDefault="001E0DF5" w:rsidP="001E0DF5">
      <w:pPr>
        <w:pStyle w:val="code"/>
      </w:pPr>
      <w:r>
        <w:t xml:space="preserve">    </w:t>
      </w:r>
      <w:r w:rsidRPr="00BE13E9">
        <w:t xml:space="preserve">/* </w:t>
      </w:r>
      <w:r w:rsidR="009C55B3">
        <w:t>G</w:t>
      </w:r>
      <w:r w:rsidRPr="00BE13E9">
        <w:t>reen byte count [uint64_t] */</w:t>
      </w:r>
    </w:p>
    <w:p w14:paraId="26B06810" w14:textId="77777777" w:rsidR="001E0DF5" w:rsidRDefault="001E0DF5" w:rsidP="001E0DF5">
      <w:pPr>
        <w:pStyle w:val="code"/>
      </w:pPr>
      <w:r>
        <w:t xml:space="preserve">    SAI_ACL</w:t>
      </w:r>
      <w:r w:rsidRPr="00BE13E9">
        <w:t>_COUNTER_ATTR_GREEN_BYTES,</w:t>
      </w:r>
    </w:p>
    <w:p w14:paraId="5894F598" w14:textId="77777777" w:rsidR="001E0DF5" w:rsidRPr="00BE13E9" w:rsidRDefault="001E0DF5" w:rsidP="001E0DF5">
      <w:pPr>
        <w:pStyle w:val="code"/>
      </w:pPr>
    </w:p>
    <w:p w14:paraId="659EA281" w14:textId="41FA7B84" w:rsidR="001E0DF5" w:rsidRPr="00BE13E9" w:rsidRDefault="001E0DF5" w:rsidP="001E0DF5">
      <w:pPr>
        <w:pStyle w:val="code"/>
      </w:pPr>
      <w:r>
        <w:t xml:space="preserve">    </w:t>
      </w:r>
      <w:r w:rsidRPr="00BE13E9">
        <w:t xml:space="preserve">/* </w:t>
      </w:r>
      <w:r w:rsidR="009C55B3">
        <w:t>Y</w:t>
      </w:r>
      <w:r w:rsidRPr="00BE13E9">
        <w:t>ellow packet count [uint64_t] */</w:t>
      </w:r>
    </w:p>
    <w:p w14:paraId="11CD2A59" w14:textId="77777777" w:rsidR="001E0DF5" w:rsidRDefault="001E0DF5" w:rsidP="001E0DF5">
      <w:pPr>
        <w:pStyle w:val="code"/>
      </w:pPr>
      <w:r>
        <w:t xml:space="preserve">    SAI_ACL</w:t>
      </w:r>
      <w:r w:rsidRPr="00BE13E9">
        <w:t>_COUNTER_ATTR_YELLOW_PACKETS,</w:t>
      </w:r>
    </w:p>
    <w:p w14:paraId="06DE5900" w14:textId="77777777" w:rsidR="001E0DF5" w:rsidRPr="00BE13E9" w:rsidRDefault="001E0DF5" w:rsidP="001E0DF5">
      <w:pPr>
        <w:pStyle w:val="code"/>
      </w:pPr>
    </w:p>
    <w:p w14:paraId="1B08FF1D" w14:textId="032F7B36" w:rsidR="001E0DF5" w:rsidRPr="00BE13E9" w:rsidRDefault="001E0DF5" w:rsidP="001E0DF5">
      <w:pPr>
        <w:pStyle w:val="code"/>
      </w:pPr>
      <w:r>
        <w:t xml:space="preserve">    </w:t>
      </w:r>
      <w:r w:rsidRPr="00BE13E9">
        <w:t xml:space="preserve">/* </w:t>
      </w:r>
      <w:r w:rsidR="009C55B3">
        <w:t>Y</w:t>
      </w:r>
      <w:r w:rsidRPr="00BE13E9">
        <w:t>ellow byte count [uint64_t] */</w:t>
      </w:r>
    </w:p>
    <w:p w14:paraId="432FB228" w14:textId="77777777" w:rsidR="001E0DF5" w:rsidRDefault="001E0DF5" w:rsidP="001E0DF5">
      <w:pPr>
        <w:pStyle w:val="code"/>
      </w:pPr>
      <w:r>
        <w:t xml:space="preserve">    SAI_ACL</w:t>
      </w:r>
      <w:r w:rsidRPr="00BE13E9">
        <w:t>_COUNTER_ATTR_YELLOW_BYTES,</w:t>
      </w:r>
    </w:p>
    <w:p w14:paraId="17D29255" w14:textId="77777777" w:rsidR="001E0DF5" w:rsidRPr="00BE13E9" w:rsidRDefault="001E0DF5" w:rsidP="001E0DF5">
      <w:pPr>
        <w:pStyle w:val="code"/>
      </w:pPr>
    </w:p>
    <w:p w14:paraId="04448CA4" w14:textId="409687ED" w:rsidR="001E0DF5" w:rsidRPr="00BE13E9" w:rsidRDefault="001E0DF5" w:rsidP="001E0DF5">
      <w:pPr>
        <w:pStyle w:val="code"/>
      </w:pPr>
      <w:r>
        <w:t xml:space="preserve">    </w:t>
      </w:r>
      <w:r w:rsidRPr="00BE13E9">
        <w:t xml:space="preserve">/* </w:t>
      </w:r>
      <w:r w:rsidR="009C55B3">
        <w:t>R</w:t>
      </w:r>
      <w:r w:rsidRPr="00BE13E9">
        <w:t>ed packet count [uint64_t] */</w:t>
      </w:r>
    </w:p>
    <w:p w14:paraId="54D4272D" w14:textId="77777777" w:rsidR="001E0DF5" w:rsidRDefault="001E0DF5" w:rsidP="001E0DF5">
      <w:pPr>
        <w:pStyle w:val="code"/>
      </w:pPr>
      <w:r>
        <w:t xml:space="preserve">    SAI_ACL</w:t>
      </w:r>
      <w:r w:rsidRPr="00BE13E9">
        <w:t>_COUNTER_ATTR_RED_PACKETS,</w:t>
      </w:r>
    </w:p>
    <w:p w14:paraId="69EFBAA5" w14:textId="77777777" w:rsidR="001E0DF5" w:rsidRPr="00BE13E9" w:rsidRDefault="001E0DF5" w:rsidP="001E0DF5">
      <w:pPr>
        <w:pStyle w:val="code"/>
      </w:pPr>
    </w:p>
    <w:p w14:paraId="2CD828DB" w14:textId="7A987E30" w:rsidR="001E0DF5" w:rsidRPr="00BE13E9" w:rsidRDefault="001E0DF5" w:rsidP="001E0DF5">
      <w:pPr>
        <w:pStyle w:val="code"/>
      </w:pPr>
      <w:r>
        <w:t xml:space="preserve">    </w:t>
      </w:r>
      <w:r w:rsidRPr="00BE13E9">
        <w:t xml:space="preserve">/* </w:t>
      </w:r>
      <w:r w:rsidR="009C55B3">
        <w:t>R</w:t>
      </w:r>
      <w:r w:rsidRPr="00BE13E9">
        <w:t>ed byte count [uint64_t] */</w:t>
      </w:r>
    </w:p>
    <w:p w14:paraId="7BA41606" w14:textId="77777777" w:rsidR="001E0DF5" w:rsidRPr="00BE13E9" w:rsidRDefault="001E0DF5" w:rsidP="001E0DF5">
      <w:pPr>
        <w:pStyle w:val="code"/>
      </w:pPr>
      <w:r>
        <w:t xml:space="preserve">    SAI_ACL</w:t>
      </w:r>
      <w:r w:rsidRPr="00BE13E9">
        <w:t>_COUNTER_ATTR_RED_BYTES,</w:t>
      </w:r>
    </w:p>
    <w:p w14:paraId="60EDD46C" w14:textId="77777777" w:rsidR="001E0DF5" w:rsidRDefault="001E0DF5" w:rsidP="001E0DF5">
      <w:pPr>
        <w:pStyle w:val="code"/>
      </w:pPr>
    </w:p>
    <w:p w14:paraId="1EFB10D2" w14:textId="77777777" w:rsidR="001E0DF5" w:rsidRPr="00506404" w:rsidRDefault="001E0DF5" w:rsidP="001E0DF5">
      <w:pPr>
        <w:pStyle w:val="code"/>
        <w:rPr>
          <w:lang w:val="fr-FR"/>
        </w:rPr>
      </w:pPr>
      <w:r w:rsidRPr="00506404">
        <w:rPr>
          <w:lang w:val="fr-FR"/>
        </w:rPr>
        <w:t>}</w:t>
      </w:r>
      <w:r>
        <w:rPr>
          <w:lang w:val="fr-FR"/>
        </w:rPr>
        <w:t xml:space="preserve"> </w:t>
      </w:r>
      <w:r w:rsidRPr="00506404">
        <w:rPr>
          <w:lang w:val="fr-FR"/>
        </w:rPr>
        <w:t>sai_acl_counter_attr_t</w:t>
      </w:r>
      <w:r>
        <w:rPr>
          <w:lang w:val="fr-FR"/>
        </w:rPr>
        <w:t>;</w:t>
      </w:r>
    </w:p>
    <w:p w14:paraId="1F85A49E" w14:textId="77777777" w:rsidR="001E0DF5" w:rsidRPr="001E0DF5" w:rsidRDefault="001E0DF5" w:rsidP="007C626B">
      <w:pPr>
        <w:pStyle w:val="code"/>
        <w:rPr>
          <w:ins w:id="21" w:author="Daparthi, Ashok" w:date="2015-04-17T21:17:00Z"/>
          <w:lang w:val="fr-FR"/>
        </w:rPr>
      </w:pPr>
    </w:p>
    <w:p w14:paraId="6213753E" w14:textId="77777777" w:rsidR="001E0DF5" w:rsidRPr="001E0DF5" w:rsidRDefault="001E0DF5" w:rsidP="001E0DF5">
      <w:pPr>
        <w:pStyle w:val="Heading2"/>
        <w:numPr>
          <w:ilvl w:val="0"/>
          <w:numId w:val="0"/>
        </w:numPr>
        <w:ind w:left="576"/>
        <w:rPr>
          <w:lang w:val="fr-FR"/>
        </w:rPr>
      </w:pPr>
    </w:p>
    <w:p w14:paraId="522F28DE" w14:textId="6A91FF38" w:rsidR="00EC790A" w:rsidRDefault="00D306C1" w:rsidP="00C62061">
      <w:pPr>
        <w:pStyle w:val="Heading2"/>
      </w:pPr>
      <w:bookmarkStart w:id="22" w:name="_Toc418687224"/>
      <w:r>
        <w:t>Example configurations</w:t>
      </w:r>
      <w:bookmarkEnd w:id="22"/>
    </w:p>
    <w:p w14:paraId="5BD4798D" w14:textId="258A37E0" w:rsidR="00376768" w:rsidRPr="00376768" w:rsidRDefault="00376768" w:rsidP="00376768">
      <w:pPr>
        <w:pStyle w:val="Heading3"/>
      </w:pPr>
      <w:bookmarkStart w:id="23" w:name="_Toc418687225"/>
      <w:r>
        <w:t>Example to create policer</w:t>
      </w:r>
      <w:bookmarkEnd w:id="23"/>
    </w:p>
    <w:p w14:paraId="32AC8FF0" w14:textId="3408CDC1" w:rsidR="00496787" w:rsidRDefault="00496787" w:rsidP="00496787">
      <w:pPr>
        <w:rPr>
          <w:rFonts w:asciiTheme="majorHAnsi" w:hAnsiTheme="majorHAnsi"/>
        </w:rPr>
      </w:pPr>
      <w:r>
        <w:rPr>
          <w:rFonts w:asciiTheme="majorHAnsi" w:hAnsiTheme="majorHAnsi"/>
        </w:rPr>
        <w:t>Create a policer with mode single rate tricolor, type packets, color source as color aware. Below steps describe the creation of the policer.</w:t>
      </w:r>
    </w:p>
    <w:p w14:paraId="42CD3236" w14:textId="74689C0C" w:rsidR="0025459E" w:rsidRPr="004D2499" w:rsidRDefault="00D63106" w:rsidP="00496787">
      <w:pPr>
        <w:pStyle w:val="Heading4"/>
      </w:pPr>
      <w:r>
        <w:t>Step-1</w:t>
      </w:r>
      <w:r w:rsidR="0025459E">
        <w:t>: create policer</w:t>
      </w:r>
    </w:p>
    <w:p w14:paraId="733E0DF4" w14:textId="77777777" w:rsidR="00E05235" w:rsidRPr="0007190D" w:rsidRDefault="00E05235" w:rsidP="00E05235">
      <w:pPr>
        <w:pStyle w:val="code"/>
        <w:rPr>
          <w:lang w:val="fr-FR"/>
        </w:rPr>
      </w:pPr>
      <w:r w:rsidRPr="002A1915">
        <w:t xml:space="preserve">    </w:t>
      </w:r>
      <w:r w:rsidRPr="0007190D">
        <w:rPr>
          <w:lang w:val="fr-FR"/>
        </w:rPr>
        <w:t>sai_object_id_t policer_id;</w:t>
      </w:r>
    </w:p>
    <w:p w14:paraId="2EAA4460" w14:textId="4F97E362" w:rsidR="00E05235" w:rsidRPr="00E05235" w:rsidRDefault="00E05235" w:rsidP="00E05235">
      <w:pPr>
        <w:pStyle w:val="code"/>
        <w:rPr>
          <w:lang w:val="fr-FR"/>
        </w:rPr>
      </w:pPr>
      <w:r w:rsidRPr="0007190D">
        <w:rPr>
          <w:lang w:val="fr-FR"/>
        </w:rPr>
        <w:t xml:space="preserve">    </w:t>
      </w:r>
      <w:r w:rsidRPr="00E05235">
        <w:rPr>
          <w:lang w:val="fr-FR"/>
        </w:rPr>
        <w:t>sai</w:t>
      </w:r>
      <w:r w:rsidR="00011E84">
        <w:rPr>
          <w:lang w:val="fr-FR"/>
        </w:rPr>
        <w:t>_attribute_t attr_list[6]</w:t>
      </w:r>
      <w:r w:rsidRPr="00E05235">
        <w:rPr>
          <w:lang w:val="fr-FR"/>
        </w:rPr>
        <w:t>;</w:t>
      </w:r>
    </w:p>
    <w:p w14:paraId="550DDEBB" w14:textId="2D1AB7D4" w:rsidR="00E05235" w:rsidRPr="00E43C22" w:rsidRDefault="00ED5E90" w:rsidP="00E05235">
      <w:pPr>
        <w:pStyle w:val="code"/>
        <w:rPr>
          <w:lang w:val="sv-SE"/>
        </w:rPr>
      </w:pPr>
      <w:r>
        <w:rPr>
          <w:lang w:val="fr-FR"/>
        </w:rPr>
        <w:t xml:space="preserve">    </w:t>
      </w:r>
      <w:r w:rsidRPr="00E43C22">
        <w:rPr>
          <w:lang w:val="sv-SE"/>
        </w:rPr>
        <w:t>int attr_count = 6</w:t>
      </w:r>
      <w:r w:rsidR="00E05235" w:rsidRPr="00E43C22">
        <w:rPr>
          <w:lang w:val="sv-SE"/>
        </w:rPr>
        <w:t>;</w:t>
      </w:r>
    </w:p>
    <w:p w14:paraId="10258C8B" w14:textId="3117ADD1" w:rsidR="00E05235" w:rsidRPr="00E43C22" w:rsidRDefault="00E05235" w:rsidP="00E05235">
      <w:pPr>
        <w:pStyle w:val="code"/>
        <w:rPr>
          <w:lang w:val="sv-SE"/>
        </w:rPr>
      </w:pPr>
    </w:p>
    <w:p w14:paraId="0B8D78E1" w14:textId="35BEA22D" w:rsidR="00E05235" w:rsidRPr="00E43C22" w:rsidRDefault="00011E84" w:rsidP="00E05235">
      <w:pPr>
        <w:pStyle w:val="code"/>
        <w:rPr>
          <w:lang w:val="sv-SE"/>
        </w:rPr>
      </w:pPr>
      <w:r w:rsidRPr="00E43C22">
        <w:rPr>
          <w:lang w:val="sv-SE"/>
        </w:rPr>
        <w:t xml:space="preserve">    attr_list[0].</w:t>
      </w:r>
      <w:r w:rsidR="00E05235" w:rsidRPr="00E43C22">
        <w:rPr>
          <w:lang w:val="sv-SE"/>
        </w:rPr>
        <w:t>id = SAI_POLICER_ATTR_METER_TYPE;</w:t>
      </w:r>
    </w:p>
    <w:p w14:paraId="4D63150C" w14:textId="76F78F0C" w:rsidR="00E05235" w:rsidRPr="00E43C22" w:rsidRDefault="00E05235" w:rsidP="00E05235">
      <w:pPr>
        <w:pStyle w:val="code"/>
        <w:rPr>
          <w:lang w:val="sv-SE"/>
        </w:rPr>
      </w:pPr>
      <w:r w:rsidRPr="00E43C22">
        <w:rPr>
          <w:lang w:val="sv-SE"/>
        </w:rPr>
        <w:t xml:space="preserve">    </w:t>
      </w:r>
      <w:r w:rsidR="00011E84" w:rsidRPr="00E43C22">
        <w:rPr>
          <w:lang w:val="sv-SE"/>
        </w:rPr>
        <w:t>attr_list[0].</w:t>
      </w:r>
      <w:r w:rsidRPr="00E43C22">
        <w:rPr>
          <w:lang w:val="sv-SE"/>
        </w:rPr>
        <w:t>value.s32 = SAI_METER_TYPE_PACKETS;</w:t>
      </w:r>
    </w:p>
    <w:p w14:paraId="30712009" w14:textId="77777777" w:rsidR="00E05235" w:rsidRPr="00E43C22" w:rsidRDefault="00E05235" w:rsidP="00E05235">
      <w:pPr>
        <w:pStyle w:val="code"/>
        <w:rPr>
          <w:lang w:val="sv-SE"/>
        </w:rPr>
      </w:pPr>
    </w:p>
    <w:p w14:paraId="7EE6D401" w14:textId="05C22AF4" w:rsidR="00E05235" w:rsidRPr="00E43C22" w:rsidRDefault="00011E84" w:rsidP="00E05235">
      <w:pPr>
        <w:pStyle w:val="code"/>
        <w:rPr>
          <w:lang w:val="sv-SE"/>
        </w:rPr>
      </w:pPr>
      <w:r w:rsidRPr="00E43C22">
        <w:rPr>
          <w:lang w:val="sv-SE"/>
        </w:rPr>
        <w:t xml:space="preserve">    attr_list[1].</w:t>
      </w:r>
      <w:r w:rsidR="00E05235" w:rsidRPr="00E43C22">
        <w:rPr>
          <w:lang w:val="sv-SE"/>
        </w:rPr>
        <w:t>id = SAI_POLICER_ATTR_MODE;</w:t>
      </w:r>
    </w:p>
    <w:p w14:paraId="7860294A" w14:textId="015B94E0" w:rsidR="00E05235" w:rsidRPr="00E43C22" w:rsidRDefault="00011E84" w:rsidP="00E05235">
      <w:pPr>
        <w:pStyle w:val="code"/>
        <w:rPr>
          <w:lang w:val="sv-SE"/>
        </w:rPr>
      </w:pPr>
      <w:r w:rsidRPr="00E43C22">
        <w:rPr>
          <w:lang w:val="sv-SE"/>
        </w:rPr>
        <w:t xml:space="preserve">    attr_list[1].</w:t>
      </w:r>
      <w:r w:rsidR="00E05235" w:rsidRPr="00E43C22">
        <w:rPr>
          <w:lang w:val="sv-SE"/>
        </w:rPr>
        <w:t>value.s32 = SAI_POLICER_MODE_Sr_TCM;</w:t>
      </w:r>
    </w:p>
    <w:p w14:paraId="1D4ABD66" w14:textId="77777777" w:rsidR="00E05235" w:rsidRPr="00E43C22" w:rsidRDefault="00E05235" w:rsidP="00E05235">
      <w:pPr>
        <w:pStyle w:val="code"/>
        <w:rPr>
          <w:lang w:val="sv-SE"/>
        </w:rPr>
      </w:pPr>
    </w:p>
    <w:p w14:paraId="5750B8A3" w14:textId="7E26FCF2" w:rsidR="00E05235" w:rsidRPr="00E43C22" w:rsidRDefault="00E05235" w:rsidP="00E05235">
      <w:pPr>
        <w:pStyle w:val="code"/>
      </w:pPr>
      <w:r w:rsidRPr="00E43C22">
        <w:rPr>
          <w:lang w:val="sv-SE"/>
        </w:rPr>
        <w:t xml:space="preserve">    </w:t>
      </w:r>
      <w:r w:rsidR="00011E84" w:rsidRPr="00E43C22">
        <w:t>attr_list[2].</w:t>
      </w:r>
      <w:r w:rsidRPr="00E43C22">
        <w:t>id = SAI_POLICER_ATTR_COLOR_SOURCE;</w:t>
      </w:r>
    </w:p>
    <w:p w14:paraId="4EC82319" w14:textId="6182CCE5" w:rsidR="00E05235" w:rsidRPr="00E05235" w:rsidRDefault="00E05235" w:rsidP="00E05235">
      <w:pPr>
        <w:pStyle w:val="code"/>
      </w:pPr>
      <w:r w:rsidRPr="00011E84">
        <w:t xml:space="preserve">    </w:t>
      </w:r>
      <w:r w:rsidR="00011E84" w:rsidRPr="00011E84">
        <w:t>attr_list[2].</w:t>
      </w:r>
      <w:r w:rsidRPr="00E05235">
        <w:t>value.s32 = SAI_POLICER_COLOR_SOURCE_BLIND;</w:t>
      </w:r>
    </w:p>
    <w:p w14:paraId="242E9AF7" w14:textId="77777777" w:rsidR="00E05235" w:rsidRPr="00E05235" w:rsidRDefault="00E05235" w:rsidP="00E05235">
      <w:pPr>
        <w:pStyle w:val="code"/>
      </w:pPr>
    </w:p>
    <w:p w14:paraId="2AFBB1E6" w14:textId="5F97EB1E" w:rsidR="00E05235" w:rsidRPr="00E05235" w:rsidRDefault="00011E84" w:rsidP="00E05235">
      <w:pPr>
        <w:pStyle w:val="code"/>
      </w:pPr>
      <w:r>
        <w:t xml:space="preserve">    </w:t>
      </w:r>
      <w:r w:rsidRPr="00011E84">
        <w:t>attr_list[3].</w:t>
      </w:r>
      <w:r w:rsidR="00E05235" w:rsidRPr="00E05235">
        <w:t>id = SAI_POLICER_ATTR_CBS;</w:t>
      </w:r>
    </w:p>
    <w:p w14:paraId="14E498ED" w14:textId="6411E557" w:rsidR="00E05235" w:rsidRPr="00011E84" w:rsidRDefault="00011E84" w:rsidP="00E05235">
      <w:pPr>
        <w:pStyle w:val="code"/>
        <w:rPr>
          <w:lang w:val="sv-SE"/>
        </w:rPr>
      </w:pPr>
      <w:r w:rsidRPr="00E43C22">
        <w:t xml:space="preserve">    </w:t>
      </w:r>
      <w:r w:rsidRPr="00011E84">
        <w:rPr>
          <w:lang w:val="sv-SE"/>
        </w:rPr>
        <w:t>attr_list[3].</w:t>
      </w:r>
      <w:r w:rsidR="00E05235" w:rsidRPr="00011E84">
        <w:rPr>
          <w:lang w:val="sv-SE"/>
        </w:rPr>
        <w:t>value.s32 = 50;</w:t>
      </w:r>
    </w:p>
    <w:p w14:paraId="3A8C4928" w14:textId="77777777" w:rsidR="00E05235" w:rsidRPr="00011E84" w:rsidRDefault="00E05235" w:rsidP="00E05235">
      <w:pPr>
        <w:pStyle w:val="code"/>
        <w:rPr>
          <w:lang w:val="sv-SE"/>
        </w:rPr>
      </w:pPr>
    </w:p>
    <w:p w14:paraId="32DF5CC6" w14:textId="2BE3AE2D" w:rsidR="00E05235" w:rsidRPr="00011E84" w:rsidRDefault="00011E84" w:rsidP="00E05235">
      <w:pPr>
        <w:pStyle w:val="code"/>
        <w:rPr>
          <w:lang w:val="sv-SE"/>
        </w:rPr>
      </w:pPr>
      <w:r w:rsidRPr="00011E84">
        <w:rPr>
          <w:lang w:val="sv-SE"/>
        </w:rPr>
        <w:t xml:space="preserve">    attr_list[4].</w:t>
      </w:r>
      <w:r w:rsidR="00E05235" w:rsidRPr="00011E84">
        <w:rPr>
          <w:lang w:val="sv-SE"/>
        </w:rPr>
        <w:t>id = SAI_POLICER_ATTR_CIR;</w:t>
      </w:r>
    </w:p>
    <w:p w14:paraId="3DF6D838" w14:textId="47456630" w:rsidR="00E05235" w:rsidRPr="00011E84" w:rsidRDefault="00E05235" w:rsidP="00E05235">
      <w:pPr>
        <w:pStyle w:val="code"/>
        <w:rPr>
          <w:lang w:val="sv-SE"/>
        </w:rPr>
      </w:pPr>
      <w:r w:rsidRPr="00011E84">
        <w:rPr>
          <w:lang w:val="sv-SE"/>
        </w:rPr>
        <w:t xml:space="preserve">    </w:t>
      </w:r>
      <w:r w:rsidR="00011E84" w:rsidRPr="00011E84">
        <w:rPr>
          <w:lang w:val="sv-SE"/>
        </w:rPr>
        <w:t>attr_list[4].</w:t>
      </w:r>
      <w:r w:rsidRPr="00011E84">
        <w:rPr>
          <w:lang w:val="sv-SE"/>
        </w:rPr>
        <w:t>value.s32 = 100;</w:t>
      </w:r>
    </w:p>
    <w:p w14:paraId="33F387B2" w14:textId="77777777" w:rsidR="00E05235" w:rsidRPr="00011E84" w:rsidRDefault="00E05235" w:rsidP="00E05235">
      <w:pPr>
        <w:pStyle w:val="code"/>
        <w:rPr>
          <w:lang w:val="sv-SE"/>
        </w:rPr>
      </w:pPr>
    </w:p>
    <w:p w14:paraId="5A6F5CD7" w14:textId="11BBC7B7" w:rsidR="00E05235" w:rsidRPr="00011E84" w:rsidRDefault="00011E84" w:rsidP="00E05235">
      <w:pPr>
        <w:pStyle w:val="code"/>
        <w:rPr>
          <w:lang w:val="sv-SE"/>
        </w:rPr>
      </w:pPr>
      <w:r w:rsidRPr="00011E84">
        <w:rPr>
          <w:lang w:val="sv-SE"/>
        </w:rPr>
        <w:t xml:space="preserve">    attr_list[5].</w:t>
      </w:r>
      <w:r w:rsidR="00E05235" w:rsidRPr="00011E84">
        <w:rPr>
          <w:lang w:val="sv-SE"/>
        </w:rPr>
        <w:t>id = SAI_POLICER_ATTR_PBS;</w:t>
      </w:r>
    </w:p>
    <w:p w14:paraId="7D497F11" w14:textId="046743A5" w:rsidR="00E05235" w:rsidRPr="004A175E" w:rsidRDefault="00E05235" w:rsidP="00E05235">
      <w:pPr>
        <w:pStyle w:val="code"/>
        <w:rPr>
          <w:lang w:val="sv-SE"/>
        </w:rPr>
      </w:pPr>
      <w:r w:rsidRPr="00011E84">
        <w:rPr>
          <w:lang w:val="sv-SE"/>
        </w:rPr>
        <w:t xml:space="preserve">    </w:t>
      </w:r>
      <w:r w:rsidR="00011E84" w:rsidRPr="004A175E">
        <w:rPr>
          <w:lang w:val="sv-SE"/>
        </w:rPr>
        <w:t>attr_list[5].</w:t>
      </w:r>
      <w:r w:rsidRPr="004A175E">
        <w:rPr>
          <w:lang w:val="sv-SE"/>
        </w:rPr>
        <w:t>value.s32 = 75;</w:t>
      </w:r>
    </w:p>
    <w:p w14:paraId="1E324E52" w14:textId="77777777" w:rsidR="00E05235" w:rsidRPr="004A175E" w:rsidRDefault="00E05235" w:rsidP="00E05235">
      <w:pPr>
        <w:pStyle w:val="code"/>
        <w:rPr>
          <w:lang w:val="sv-SE"/>
        </w:rPr>
      </w:pPr>
    </w:p>
    <w:p w14:paraId="4F8D22F3" w14:textId="26069FE6" w:rsidR="0046388F" w:rsidRPr="004A175E" w:rsidRDefault="00E52B4C" w:rsidP="00215BBA">
      <w:pPr>
        <w:pStyle w:val="code"/>
        <w:rPr>
          <w:lang w:val="sv-SE"/>
        </w:rPr>
      </w:pPr>
      <w:r w:rsidRPr="004A175E">
        <w:rPr>
          <w:lang w:val="sv-SE"/>
        </w:rPr>
        <w:t xml:space="preserve">    sai_create_policer_fn</w:t>
      </w:r>
      <w:r w:rsidR="008827B6" w:rsidRPr="004A175E">
        <w:rPr>
          <w:lang w:val="sv-SE"/>
        </w:rPr>
        <w:t xml:space="preserve"> </w:t>
      </w:r>
      <w:r w:rsidR="0012654B" w:rsidRPr="004A175E">
        <w:rPr>
          <w:lang w:val="sv-SE"/>
        </w:rPr>
        <w:t>(&amp;policer_id, attr_count, &amp;</w:t>
      </w:r>
      <w:r w:rsidR="00E05235" w:rsidRPr="004A175E">
        <w:rPr>
          <w:lang w:val="sv-SE"/>
        </w:rPr>
        <w:t>attr_list);</w:t>
      </w:r>
    </w:p>
    <w:p w14:paraId="47EB496B" w14:textId="41D7BA1B" w:rsidR="0046388F" w:rsidRPr="00215BBA" w:rsidRDefault="00DE0745" w:rsidP="0046388F">
      <w:pPr>
        <w:pStyle w:val="Heading3"/>
      </w:pPr>
      <w:bookmarkStart w:id="24" w:name="_Toc418687226"/>
      <w:r>
        <w:t xml:space="preserve">Ingress Policer: </w:t>
      </w:r>
      <w:r w:rsidR="0046388F">
        <w:t>Apply poli</w:t>
      </w:r>
      <w:r>
        <w:t>cer to</w:t>
      </w:r>
      <w:r w:rsidR="007944F9">
        <w:t xml:space="preserve"> ingress </w:t>
      </w:r>
      <w:r>
        <w:t>ACL</w:t>
      </w:r>
      <w:bookmarkEnd w:id="24"/>
    </w:p>
    <w:p w14:paraId="286C6EFB" w14:textId="77777777" w:rsidR="0046388F" w:rsidRDefault="0046388F" w:rsidP="0046388F">
      <w:pPr>
        <w:rPr>
          <w:rFonts w:asciiTheme="majorHAnsi" w:hAnsiTheme="majorHAnsi"/>
        </w:rPr>
      </w:pPr>
      <w:r>
        <w:rPr>
          <w:rFonts w:asciiTheme="majorHAnsi" w:hAnsiTheme="majorHAnsi"/>
        </w:rPr>
        <w:t>This created policer will be applied as an action to ACL rule in case of a normal policer.</w:t>
      </w:r>
    </w:p>
    <w:p w14:paraId="544DFB89" w14:textId="76465F32" w:rsidR="00C81A9B" w:rsidRDefault="00493F70" w:rsidP="00493F70">
      <w:pPr>
        <w:pStyle w:val="code"/>
      </w:pPr>
      <w:r w:rsidRPr="00E2018D">
        <w:t xml:space="preserve">    </w:t>
      </w:r>
      <w:r w:rsidR="00C81A9B">
        <w:t>sai_object_id_t acl_entry_id;</w:t>
      </w:r>
    </w:p>
    <w:p w14:paraId="5A2688AD" w14:textId="747B3399" w:rsidR="00493F70" w:rsidRPr="004A175E" w:rsidRDefault="00C81A9B" w:rsidP="00493F70">
      <w:pPr>
        <w:pStyle w:val="code"/>
      </w:pPr>
      <w:r w:rsidRPr="004A175E">
        <w:t xml:space="preserve">    </w:t>
      </w:r>
      <w:r w:rsidR="00493F70" w:rsidRPr="004A175E">
        <w:t>sai_attribute_t sai_acl_attr_set;</w:t>
      </w:r>
    </w:p>
    <w:p w14:paraId="4B9A75C2" w14:textId="77777777" w:rsidR="006E3874" w:rsidRPr="004A175E" w:rsidRDefault="006E3874" w:rsidP="00493F70">
      <w:pPr>
        <w:pStyle w:val="code"/>
      </w:pPr>
    </w:p>
    <w:p w14:paraId="6C6F45ED" w14:textId="4065600E" w:rsidR="00493F70" w:rsidRPr="004A175E" w:rsidRDefault="00493F70" w:rsidP="00493F70">
      <w:pPr>
        <w:pStyle w:val="code"/>
      </w:pPr>
      <w:r w:rsidRPr="004A175E">
        <w:t xml:space="preserve">    </w:t>
      </w:r>
      <w:r w:rsidR="00BF52DB" w:rsidRPr="004A175E">
        <w:t>sai_acl</w:t>
      </w:r>
      <w:r w:rsidRPr="004A175E">
        <w:t xml:space="preserve">_attr_set.id = </w:t>
      </w:r>
      <w:r w:rsidR="00D878EC" w:rsidRPr="004A175E">
        <w:rPr>
          <w:rFonts w:asciiTheme="majorHAnsi" w:hAnsiTheme="majorHAnsi"/>
        </w:rPr>
        <w:t>SAI_ACL_ENTRY_ATTR_ACTION_SET_POLICER ;</w:t>
      </w:r>
    </w:p>
    <w:p w14:paraId="03DA85A5" w14:textId="436E0485" w:rsidR="00493F70" w:rsidRPr="0049151B" w:rsidRDefault="00493F70" w:rsidP="00493F70">
      <w:pPr>
        <w:pStyle w:val="code"/>
      </w:pPr>
      <w:r w:rsidRPr="0049151B">
        <w:t xml:space="preserve">    </w:t>
      </w:r>
      <w:r w:rsidR="00BF52DB" w:rsidRPr="0049151B">
        <w:t>sai_acl</w:t>
      </w:r>
      <w:r w:rsidRPr="0049151B">
        <w:t>_attr_se</w:t>
      </w:r>
      <w:r w:rsidR="00A440AA" w:rsidRPr="0049151B">
        <w:t>t.value.oid</w:t>
      </w:r>
      <w:r w:rsidR="00A4237B" w:rsidRPr="0049151B">
        <w:t xml:space="preserve"> = policer_id</w:t>
      </w:r>
      <w:r w:rsidRPr="0049151B">
        <w:t>;</w:t>
      </w:r>
    </w:p>
    <w:p w14:paraId="07CFD7E7" w14:textId="36E87356" w:rsidR="006E3874" w:rsidRPr="006E3874" w:rsidRDefault="006E3874" w:rsidP="00493F70">
      <w:pPr>
        <w:pStyle w:val="code"/>
      </w:pPr>
      <w:r w:rsidRPr="0049151B">
        <w:t xml:space="preserve">    </w:t>
      </w:r>
      <w:r w:rsidRPr="006E3874">
        <w:t>sai_set_acl_entry_attribute_fn</w:t>
      </w:r>
      <w:r>
        <w:t xml:space="preserve"> (acl_entry_id, &amp;</w:t>
      </w:r>
      <w:r w:rsidRPr="006E3874">
        <w:t>sai_acl_attr_set</w:t>
      </w:r>
      <w:r>
        <w:t>);</w:t>
      </w:r>
    </w:p>
    <w:p w14:paraId="175BEC49" w14:textId="77777777" w:rsidR="005531FE" w:rsidRPr="006E3874" w:rsidRDefault="005531FE" w:rsidP="00496787">
      <w:pPr>
        <w:rPr>
          <w:rFonts w:asciiTheme="majorHAnsi" w:hAnsiTheme="majorHAnsi"/>
          <w:b/>
        </w:rPr>
      </w:pPr>
    </w:p>
    <w:p w14:paraId="6C446781" w14:textId="28208CFC" w:rsidR="00736626" w:rsidRPr="003A441F" w:rsidRDefault="00D677C3" w:rsidP="00736626">
      <w:pPr>
        <w:pStyle w:val="Heading3"/>
      </w:pPr>
      <w:bookmarkStart w:id="25" w:name="_Toc418687227"/>
      <w:r>
        <w:t>Egress rate limit</w:t>
      </w:r>
      <w:r w:rsidR="00736626">
        <w:t xml:space="preserve">: Apply policer to </w:t>
      </w:r>
      <w:r w:rsidR="00976884">
        <w:t xml:space="preserve">Egress </w:t>
      </w:r>
      <w:r w:rsidR="00736626">
        <w:t>ACL</w:t>
      </w:r>
      <w:bookmarkEnd w:id="25"/>
    </w:p>
    <w:p w14:paraId="1743B97A" w14:textId="77777777" w:rsidR="00736626" w:rsidRDefault="00736626" w:rsidP="00736626">
      <w:pPr>
        <w:rPr>
          <w:rFonts w:asciiTheme="majorHAnsi" w:hAnsiTheme="majorHAnsi"/>
        </w:rPr>
      </w:pPr>
      <w:r>
        <w:rPr>
          <w:rFonts w:asciiTheme="majorHAnsi" w:hAnsiTheme="majorHAnsi"/>
        </w:rPr>
        <w:t>This created policer will be applied as an action to ACL rule in case of a normal policer.</w:t>
      </w:r>
    </w:p>
    <w:p w14:paraId="1C2F294E" w14:textId="77777777" w:rsidR="00736626" w:rsidRPr="00BF52DB" w:rsidRDefault="00736626" w:rsidP="00736626">
      <w:pPr>
        <w:pStyle w:val="code"/>
        <w:rPr>
          <w:lang w:val="fr-FR"/>
        </w:rPr>
      </w:pPr>
      <w:r w:rsidRPr="00E2018D">
        <w:t xml:space="preserve">    </w:t>
      </w:r>
      <w:r w:rsidRPr="00BF52DB">
        <w:rPr>
          <w:lang w:val="fr-FR"/>
        </w:rPr>
        <w:t>sai_attribute_t sai_acl_attr_set;</w:t>
      </w:r>
    </w:p>
    <w:p w14:paraId="585060B6" w14:textId="77777777" w:rsidR="00736626" w:rsidRPr="00BF52DB" w:rsidRDefault="00736626" w:rsidP="00736626">
      <w:pPr>
        <w:pStyle w:val="code"/>
        <w:rPr>
          <w:lang w:val="fr-FR"/>
        </w:rPr>
      </w:pPr>
    </w:p>
    <w:p w14:paraId="1E9B1BFB" w14:textId="77777777" w:rsidR="00736626" w:rsidRPr="00FC1ACC" w:rsidRDefault="00736626" w:rsidP="00736626">
      <w:pPr>
        <w:pStyle w:val="code"/>
        <w:rPr>
          <w:lang w:val="fr-FR"/>
        </w:rPr>
      </w:pPr>
      <w:r w:rsidRPr="00FC1ACC">
        <w:rPr>
          <w:lang w:val="fr-FR"/>
        </w:rPr>
        <w:t xml:space="preserve">    sai_acl_attr_set.id = </w:t>
      </w:r>
      <w:r w:rsidRPr="00FC1ACC">
        <w:rPr>
          <w:rFonts w:asciiTheme="majorHAnsi" w:hAnsiTheme="majorHAnsi"/>
          <w:lang w:val="fr-FR"/>
        </w:rPr>
        <w:t>SAI_ACL_ENTRY_ATTR_ACTION_SET_POLICER ;</w:t>
      </w:r>
    </w:p>
    <w:p w14:paraId="3CEDB484" w14:textId="0F8D78B9" w:rsidR="00736626" w:rsidRPr="00A76D2A" w:rsidRDefault="00736626" w:rsidP="002B3013">
      <w:pPr>
        <w:pStyle w:val="code"/>
      </w:pPr>
      <w:r w:rsidRPr="004A175E">
        <w:rPr>
          <w:lang w:val="fr-FR"/>
        </w:rPr>
        <w:t xml:space="preserve">    </w:t>
      </w:r>
      <w:r w:rsidRPr="00A76D2A">
        <w:t>sai_acl_attr_se</w:t>
      </w:r>
      <w:r w:rsidR="009C4DBD" w:rsidRPr="00A76D2A">
        <w:t>t.value.oid</w:t>
      </w:r>
      <w:r w:rsidRPr="00A76D2A">
        <w:t xml:space="preserve"> = policer_id;</w:t>
      </w:r>
    </w:p>
    <w:p w14:paraId="2203B761" w14:textId="7FFCBF78" w:rsidR="006B2A78" w:rsidRPr="006B2A78" w:rsidRDefault="006B2A78" w:rsidP="002B3013">
      <w:pPr>
        <w:pStyle w:val="code"/>
      </w:pPr>
      <w:r w:rsidRPr="00A76D2A">
        <w:t xml:space="preserve">    </w:t>
      </w:r>
      <w:r w:rsidRPr="006E3874">
        <w:t>sai_set_acl_entry_attribute_fn</w:t>
      </w:r>
      <w:r>
        <w:t xml:space="preserve"> (acl_entry_id, &amp;</w:t>
      </w:r>
      <w:r w:rsidRPr="006E3874">
        <w:t>sai_acl_attr_set</w:t>
      </w:r>
      <w:r>
        <w:t>);</w:t>
      </w:r>
    </w:p>
    <w:p w14:paraId="27B85036" w14:textId="2824A374" w:rsidR="00A746D9" w:rsidRPr="00EB1A5E" w:rsidRDefault="00A746D9" w:rsidP="00A746D9">
      <w:pPr>
        <w:pStyle w:val="Heading3"/>
      </w:pPr>
      <w:bookmarkStart w:id="26" w:name="_Toc418687228"/>
      <w:r>
        <w:t>Apply poli</w:t>
      </w:r>
      <w:r w:rsidR="00223047">
        <w:t>cer to PORT</w:t>
      </w:r>
      <w:bookmarkEnd w:id="26"/>
    </w:p>
    <w:p w14:paraId="64E9F9D9" w14:textId="77777777" w:rsidR="00A746D9" w:rsidRDefault="00A746D9" w:rsidP="00A746D9">
      <w:pPr>
        <w:rPr>
          <w:rFonts w:asciiTheme="majorHAnsi" w:hAnsiTheme="majorHAnsi"/>
        </w:rPr>
      </w:pPr>
      <w:r>
        <w:rPr>
          <w:rFonts w:asciiTheme="majorHAnsi" w:hAnsiTheme="majorHAnsi"/>
        </w:rPr>
        <w:t>This created policer will be applied as an action to ACL rule in case of a normal policer.</w:t>
      </w:r>
    </w:p>
    <w:p w14:paraId="08DE834A" w14:textId="089DD536" w:rsidR="00D14EF2" w:rsidRPr="003A14D4" w:rsidRDefault="00D14EF2" w:rsidP="00A746D9">
      <w:pPr>
        <w:pStyle w:val="code"/>
        <w:rPr>
          <w:lang w:val="fr-FR"/>
        </w:rPr>
      </w:pPr>
      <w:r w:rsidRPr="004A175E">
        <w:t xml:space="preserve">    </w:t>
      </w:r>
      <w:r w:rsidR="00525339">
        <w:rPr>
          <w:lang w:val="fr-FR"/>
        </w:rPr>
        <w:t>s</w:t>
      </w:r>
      <w:r w:rsidRPr="003A14D4">
        <w:rPr>
          <w:lang w:val="fr-FR"/>
        </w:rPr>
        <w:t xml:space="preserve">ai_object_id_t port_id; </w:t>
      </w:r>
    </w:p>
    <w:p w14:paraId="7F22F44C" w14:textId="32BFEA0E" w:rsidR="00A746D9" w:rsidRPr="00BF52DB" w:rsidRDefault="00D14EF2" w:rsidP="00A746D9">
      <w:pPr>
        <w:pStyle w:val="code"/>
        <w:rPr>
          <w:lang w:val="fr-FR"/>
        </w:rPr>
      </w:pPr>
      <w:r>
        <w:rPr>
          <w:lang w:val="fr-FR"/>
        </w:rPr>
        <w:t xml:space="preserve">  </w:t>
      </w:r>
      <w:r w:rsidR="00A746D9" w:rsidRPr="00D14EF2">
        <w:rPr>
          <w:lang w:val="fr-FR"/>
        </w:rPr>
        <w:t xml:space="preserve">  </w:t>
      </w:r>
      <w:r w:rsidR="00E2018D">
        <w:rPr>
          <w:lang w:val="fr-FR"/>
        </w:rPr>
        <w:t>sai_attribute_t sai_</w:t>
      </w:r>
      <w:r w:rsidR="009757E5">
        <w:rPr>
          <w:lang w:val="fr-FR"/>
        </w:rPr>
        <w:t>port</w:t>
      </w:r>
      <w:r w:rsidR="00A746D9" w:rsidRPr="00BF52DB">
        <w:rPr>
          <w:lang w:val="fr-FR"/>
        </w:rPr>
        <w:t>_attr_set;</w:t>
      </w:r>
    </w:p>
    <w:p w14:paraId="7B0316DE" w14:textId="77777777" w:rsidR="00A746D9" w:rsidRPr="00BF52DB" w:rsidRDefault="00A746D9" w:rsidP="00A746D9">
      <w:pPr>
        <w:pStyle w:val="code"/>
        <w:rPr>
          <w:lang w:val="fr-FR"/>
        </w:rPr>
      </w:pPr>
    </w:p>
    <w:p w14:paraId="40914E3D" w14:textId="5C13F12B" w:rsidR="00A746D9" w:rsidRPr="00FC1ACC" w:rsidRDefault="00E2018D" w:rsidP="00A746D9">
      <w:pPr>
        <w:pStyle w:val="code"/>
        <w:rPr>
          <w:lang w:val="fr-FR"/>
        </w:rPr>
      </w:pPr>
      <w:r>
        <w:rPr>
          <w:lang w:val="fr-FR"/>
        </w:rPr>
        <w:t xml:space="preserve">    sai_port</w:t>
      </w:r>
      <w:r w:rsidR="00A746D9" w:rsidRPr="00FC1ACC">
        <w:rPr>
          <w:lang w:val="fr-FR"/>
        </w:rPr>
        <w:t xml:space="preserve">_attr_set.id = </w:t>
      </w:r>
      <w:r w:rsidR="00AA40A0" w:rsidRPr="00BE13E9">
        <w:rPr>
          <w:lang w:val="fr-FR"/>
        </w:rPr>
        <w:t>SAI_PORT_ATTR_POLICER_ID</w:t>
      </w:r>
      <w:r w:rsidR="00AA40A0" w:rsidRPr="00FC1ACC">
        <w:rPr>
          <w:rFonts w:asciiTheme="majorHAnsi" w:hAnsiTheme="majorHAnsi"/>
          <w:lang w:val="fr-FR"/>
        </w:rPr>
        <w:t xml:space="preserve"> </w:t>
      </w:r>
      <w:r w:rsidR="00A746D9" w:rsidRPr="00FC1ACC">
        <w:rPr>
          <w:rFonts w:asciiTheme="majorHAnsi" w:hAnsiTheme="majorHAnsi"/>
          <w:lang w:val="fr-FR"/>
        </w:rPr>
        <w:t>;</w:t>
      </w:r>
    </w:p>
    <w:p w14:paraId="62B4BB4A" w14:textId="22AAA60B" w:rsidR="00A746D9" w:rsidRDefault="00A746D9" w:rsidP="00E80447">
      <w:pPr>
        <w:pStyle w:val="code"/>
        <w:rPr>
          <w:lang w:val="fr-FR"/>
        </w:rPr>
      </w:pPr>
      <w:r w:rsidRPr="00BF52DB">
        <w:rPr>
          <w:lang w:val="fr-FR"/>
        </w:rPr>
        <w:t xml:space="preserve">    </w:t>
      </w:r>
      <w:r w:rsidR="00E2018D">
        <w:rPr>
          <w:lang w:val="fr-FR"/>
        </w:rPr>
        <w:t>sai_port</w:t>
      </w:r>
      <w:r w:rsidRPr="00D878EC">
        <w:rPr>
          <w:lang w:val="fr-FR"/>
        </w:rPr>
        <w:t>_attr_se</w:t>
      </w:r>
      <w:r w:rsidR="00305096">
        <w:rPr>
          <w:lang w:val="fr-FR"/>
        </w:rPr>
        <w:t>t.value.oid</w:t>
      </w:r>
      <w:r>
        <w:rPr>
          <w:lang w:val="fr-FR"/>
        </w:rPr>
        <w:t xml:space="preserve"> = policer_id</w:t>
      </w:r>
      <w:r w:rsidRPr="00D878EC">
        <w:rPr>
          <w:lang w:val="fr-FR"/>
        </w:rPr>
        <w:t>;</w:t>
      </w:r>
    </w:p>
    <w:p w14:paraId="449313BE" w14:textId="77777777" w:rsidR="00D347C1" w:rsidRPr="00305096" w:rsidRDefault="00D347C1" w:rsidP="00D347C1">
      <w:pPr>
        <w:pStyle w:val="code"/>
        <w:rPr>
          <w:lang w:val="fr-FR"/>
        </w:rPr>
      </w:pPr>
    </w:p>
    <w:p w14:paraId="73B4C23D" w14:textId="7A692672" w:rsidR="00D347C1" w:rsidRPr="00775F68" w:rsidRDefault="00D347C1" w:rsidP="00E80447">
      <w:pPr>
        <w:pStyle w:val="code"/>
        <w:rPr>
          <w:lang w:val="fr-FR"/>
        </w:rPr>
      </w:pPr>
      <w:r w:rsidRPr="00775F68">
        <w:rPr>
          <w:lang w:val="fr-FR"/>
        </w:rPr>
        <w:t xml:space="preserve">    sai_set_port_attribute_fn (</w:t>
      </w:r>
      <w:r w:rsidR="000028CD" w:rsidRPr="003A14D4">
        <w:rPr>
          <w:lang w:val="fr-FR"/>
        </w:rPr>
        <w:t>port_id</w:t>
      </w:r>
      <w:r w:rsidRPr="00775F68">
        <w:rPr>
          <w:lang w:val="fr-FR"/>
        </w:rPr>
        <w:t>, &amp;sai_acl_attr_set);</w:t>
      </w:r>
    </w:p>
    <w:p w14:paraId="39CC8F07" w14:textId="050666B8" w:rsidR="00843F92" w:rsidRPr="00EB1A5E" w:rsidRDefault="00AA49E3" w:rsidP="00843F92">
      <w:pPr>
        <w:pStyle w:val="Heading3"/>
      </w:pPr>
      <w:bookmarkStart w:id="27" w:name="_Toc418687229"/>
      <w:r>
        <w:t xml:space="preserve">Remove </w:t>
      </w:r>
      <w:r w:rsidR="00843F92">
        <w:t>poli</w:t>
      </w:r>
      <w:r w:rsidR="004134FD">
        <w:t>cer from</w:t>
      </w:r>
      <w:r w:rsidR="00843F92">
        <w:t xml:space="preserve"> PORT</w:t>
      </w:r>
      <w:bookmarkEnd w:id="27"/>
    </w:p>
    <w:p w14:paraId="7797D51C" w14:textId="77777777" w:rsidR="00843F92" w:rsidRDefault="00843F92" w:rsidP="00843F92">
      <w:pPr>
        <w:rPr>
          <w:rFonts w:asciiTheme="majorHAnsi" w:hAnsiTheme="majorHAnsi"/>
        </w:rPr>
      </w:pPr>
      <w:r>
        <w:rPr>
          <w:rFonts w:asciiTheme="majorHAnsi" w:hAnsiTheme="majorHAnsi"/>
        </w:rPr>
        <w:t>This created policer will be applied as an action to ACL rule in case of a normal policer.</w:t>
      </w:r>
    </w:p>
    <w:p w14:paraId="16D77DA6" w14:textId="77777777" w:rsidR="00843F92" w:rsidRPr="00BF52DB" w:rsidRDefault="00843F92" w:rsidP="00843F92">
      <w:pPr>
        <w:pStyle w:val="code"/>
        <w:rPr>
          <w:lang w:val="fr-FR"/>
        </w:rPr>
      </w:pPr>
      <w:r w:rsidRPr="00843F92">
        <w:t xml:space="preserve">    </w:t>
      </w:r>
      <w:r>
        <w:rPr>
          <w:lang w:val="fr-FR"/>
        </w:rPr>
        <w:t>sai_attribute_t sai_port</w:t>
      </w:r>
      <w:r w:rsidRPr="00BF52DB">
        <w:rPr>
          <w:lang w:val="fr-FR"/>
        </w:rPr>
        <w:t>_attr_set;</w:t>
      </w:r>
    </w:p>
    <w:p w14:paraId="63FC0120" w14:textId="69F1154F" w:rsidR="00843F92" w:rsidRPr="00BF52DB" w:rsidRDefault="00236357" w:rsidP="00843F92">
      <w:pPr>
        <w:pStyle w:val="code"/>
        <w:rPr>
          <w:lang w:val="fr-FR"/>
        </w:rPr>
      </w:pPr>
      <w:r>
        <w:rPr>
          <w:lang w:val="fr-FR"/>
        </w:rPr>
        <w:t xml:space="preserve">    s</w:t>
      </w:r>
      <w:r w:rsidRPr="003A14D4">
        <w:rPr>
          <w:lang w:val="fr-FR"/>
        </w:rPr>
        <w:t>ai_object_id_t port_id;</w:t>
      </w:r>
    </w:p>
    <w:p w14:paraId="486068E1" w14:textId="77777777" w:rsidR="003E6F79" w:rsidRDefault="00843F92" w:rsidP="00843F92">
      <w:pPr>
        <w:pStyle w:val="code"/>
        <w:rPr>
          <w:lang w:val="fr-FR"/>
        </w:rPr>
      </w:pPr>
      <w:r>
        <w:rPr>
          <w:lang w:val="fr-FR"/>
        </w:rPr>
        <w:t xml:space="preserve">    </w:t>
      </w:r>
    </w:p>
    <w:p w14:paraId="55C40ED4" w14:textId="7AE56D44" w:rsidR="00843F92" w:rsidRPr="00FC1ACC" w:rsidRDefault="003E6F79" w:rsidP="00843F92">
      <w:pPr>
        <w:pStyle w:val="code"/>
        <w:rPr>
          <w:lang w:val="fr-FR"/>
        </w:rPr>
      </w:pPr>
      <w:r>
        <w:rPr>
          <w:lang w:val="fr-FR"/>
        </w:rPr>
        <w:t xml:space="preserve">    </w:t>
      </w:r>
      <w:r w:rsidR="00843F92">
        <w:rPr>
          <w:lang w:val="fr-FR"/>
        </w:rPr>
        <w:t>sai_port</w:t>
      </w:r>
      <w:r w:rsidR="00843F92" w:rsidRPr="00FC1ACC">
        <w:rPr>
          <w:lang w:val="fr-FR"/>
        </w:rPr>
        <w:t xml:space="preserve">_attr_set.id = </w:t>
      </w:r>
      <w:r w:rsidR="00843F92" w:rsidRPr="00BE13E9">
        <w:rPr>
          <w:lang w:val="fr-FR"/>
        </w:rPr>
        <w:t>SAI_PORT_ATTR_POLICER_ID</w:t>
      </w:r>
      <w:r w:rsidR="00843F92" w:rsidRPr="00FC1ACC">
        <w:rPr>
          <w:rFonts w:asciiTheme="majorHAnsi" w:hAnsiTheme="majorHAnsi"/>
          <w:lang w:val="fr-FR"/>
        </w:rPr>
        <w:t xml:space="preserve"> ;</w:t>
      </w:r>
    </w:p>
    <w:p w14:paraId="5D79AB90" w14:textId="700E12AA" w:rsidR="00843F92" w:rsidRDefault="00843F92" w:rsidP="00843F92">
      <w:pPr>
        <w:pStyle w:val="code"/>
        <w:rPr>
          <w:lang w:val="fr-FR"/>
        </w:rPr>
      </w:pPr>
      <w:r w:rsidRPr="00BF52DB">
        <w:rPr>
          <w:lang w:val="fr-FR"/>
        </w:rPr>
        <w:t xml:space="preserve">    </w:t>
      </w:r>
      <w:r>
        <w:rPr>
          <w:lang w:val="fr-FR"/>
        </w:rPr>
        <w:t>sai_port</w:t>
      </w:r>
      <w:r w:rsidRPr="00D878EC">
        <w:rPr>
          <w:lang w:val="fr-FR"/>
        </w:rPr>
        <w:t>_attr_se</w:t>
      </w:r>
      <w:r w:rsidR="00AC1434">
        <w:rPr>
          <w:lang w:val="fr-FR"/>
        </w:rPr>
        <w:t>t.value.oid</w:t>
      </w:r>
      <w:r w:rsidR="00775F68">
        <w:rPr>
          <w:lang w:val="fr-FR"/>
        </w:rPr>
        <w:t xml:space="preserve"> = </w:t>
      </w:r>
      <w:r w:rsidR="00446050">
        <w:rPr>
          <w:lang w:val="fr-FR"/>
        </w:rPr>
        <w:t>SAI_NILL_OBJECT</w:t>
      </w:r>
      <w:r w:rsidR="00775F68">
        <w:rPr>
          <w:lang w:val="fr-FR"/>
        </w:rPr>
        <w:t>_ID</w:t>
      </w:r>
      <w:r w:rsidRPr="00D878EC">
        <w:rPr>
          <w:lang w:val="fr-FR"/>
        </w:rPr>
        <w:t>;</w:t>
      </w:r>
    </w:p>
    <w:p w14:paraId="68A4165A" w14:textId="1CD70952" w:rsidR="00446050" w:rsidRPr="00D878EC" w:rsidRDefault="00446050" w:rsidP="00843F92">
      <w:pPr>
        <w:pStyle w:val="code"/>
        <w:rPr>
          <w:lang w:val="fr-FR"/>
        </w:rPr>
      </w:pPr>
      <w:r>
        <w:rPr>
          <w:lang w:val="fr-FR"/>
        </w:rPr>
        <w:t xml:space="preserve">    </w:t>
      </w:r>
      <w:r w:rsidRPr="00775F68">
        <w:rPr>
          <w:lang w:val="fr-FR"/>
        </w:rPr>
        <w:t>sai_set_port_attribute_fn (port, &amp;sai_acl_attr_set);</w:t>
      </w:r>
    </w:p>
    <w:p w14:paraId="64B39FE5" w14:textId="77777777" w:rsidR="004E2695" w:rsidRDefault="00BB3CD9" w:rsidP="00496787">
      <w:pPr>
        <w:pStyle w:val="Heading3"/>
      </w:pPr>
      <w:bookmarkStart w:id="28" w:name="_Toc418687230"/>
      <w:r>
        <w:t>Policer counters</w:t>
      </w:r>
      <w:bookmarkEnd w:id="28"/>
    </w:p>
    <w:p w14:paraId="51200031" w14:textId="626AA40A" w:rsidR="007063D8" w:rsidRDefault="007063D8" w:rsidP="007063D8">
      <w:pPr>
        <w:pStyle w:val="Heading4"/>
      </w:pPr>
      <w:r>
        <w:t xml:space="preserve">Example for NPU supports H/w Policer counter </w:t>
      </w:r>
    </w:p>
    <w:p w14:paraId="05A31B12" w14:textId="7F8A0609" w:rsidR="00D24A68" w:rsidRPr="00D24A68" w:rsidRDefault="00D24A68" w:rsidP="00D24A68">
      <w:pPr>
        <w:pStyle w:val="Heading5"/>
      </w:pPr>
      <w:r>
        <w:t xml:space="preserve">Step-1: Enable policer counter </w:t>
      </w:r>
    </w:p>
    <w:p w14:paraId="5EA0BB2C" w14:textId="7B196D44" w:rsidR="004C0F92" w:rsidRPr="00BF52DB" w:rsidRDefault="004C0F92" w:rsidP="004C0F92">
      <w:pPr>
        <w:pStyle w:val="code"/>
        <w:rPr>
          <w:lang w:val="fr-FR"/>
        </w:rPr>
      </w:pPr>
      <w:r w:rsidRPr="00E14791">
        <w:rPr>
          <w:lang w:val="fr-FR"/>
        </w:rPr>
        <w:t xml:space="preserve">    </w:t>
      </w:r>
      <w:r w:rsidRPr="00BF52DB">
        <w:rPr>
          <w:lang w:val="fr-FR"/>
        </w:rPr>
        <w:t>sai_attribute_t sai_acl_attr_set;</w:t>
      </w:r>
    </w:p>
    <w:p w14:paraId="57397A86" w14:textId="77777777" w:rsidR="004C0F92" w:rsidRPr="00BF52DB" w:rsidRDefault="004C0F92" w:rsidP="004C0F92">
      <w:pPr>
        <w:pStyle w:val="code"/>
        <w:rPr>
          <w:lang w:val="fr-FR"/>
        </w:rPr>
      </w:pPr>
    </w:p>
    <w:p w14:paraId="531E43F7" w14:textId="45F5A04B" w:rsidR="004C0F92" w:rsidRPr="00FC1ACC" w:rsidRDefault="004C0F92" w:rsidP="004C0F92">
      <w:pPr>
        <w:pStyle w:val="code"/>
        <w:rPr>
          <w:lang w:val="fr-FR"/>
        </w:rPr>
      </w:pPr>
      <w:r w:rsidRPr="00FC1ACC">
        <w:rPr>
          <w:lang w:val="fr-FR"/>
        </w:rPr>
        <w:t xml:space="preserve">    sai_acl_attr_set.id = </w:t>
      </w:r>
      <w:r w:rsidR="00AB439B" w:rsidRPr="00FF71B9">
        <w:rPr>
          <w:lang w:val="fr-FR"/>
        </w:rPr>
        <w:t>SAI_POLICER_ATTR_ENABLE_COUNTER_LIST</w:t>
      </w:r>
      <w:r w:rsidR="00AB439B" w:rsidRPr="004C0F92" w:rsidDel="00AB439B">
        <w:rPr>
          <w:lang w:val="fr-FR"/>
        </w:rPr>
        <w:t xml:space="preserve"> </w:t>
      </w:r>
      <w:r w:rsidRPr="00FC1ACC">
        <w:rPr>
          <w:rFonts w:asciiTheme="majorHAnsi" w:hAnsiTheme="majorHAnsi"/>
          <w:lang w:val="fr-FR"/>
        </w:rPr>
        <w:t>;</w:t>
      </w:r>
    </w:p>
    <w:p w14:paraId="7A0E983A" w14:textId="77777777" w:rsidR="00D326DE" w:rsidRDefault="004C0F92" w:rsidP="004C0F92">
      <w:pPr>
        <w:pStyle w:val="code"/>
      </w:pPr>
      <w:r w:rsidRPr="00FF71B9">
        <w:rPr>
          <w:lang w:val="fr-FR"/>
        </w:rPr>
        <w:t xml:space="preserve">    </w:t>
      </w:r>
      <w:r w:rsidRPr="00D326DE">
        <w:t>sai_acl_attr_set.value.</w:t>
      </w:r>
      <w:r w:rsidR="00AB439B" w:rsidRPr="00D326DE">
        <w:t>s32list.count</w:t>
      </w:r>
      <w:r w:rsidRPr="00D326DE">
        <w:t xml:space="preserve"> = </w:t>
      </w:r>
      <w:r w:rsidR="00AB439B">
        <w:t>3</w:t>
      </w:r>
      <w:r w:rsidRPr="00FF71B9">
        <w:t>;</w:t>
      </w:r>
    </w:p>
    <w:p w14:paraId="49B1BADD" w14:textId="2C7C04BB" w:rsidR="004C0F92" w:rsidRDefault="00D326DE" w:rsidP="004C0F92">
      <w:pPr>
        <w:pStyle w:val="code"/>
      </w:pPr>
      <w:r>
        <w:t xml:space="preserve">   </w:t>
      </w:r>
      <w:r w:rsidR="004C0F92" w:rsidRPr="00D326DE">
        <w:t xml:space="preserve"> </w:t>
      </w:r>
      <w:r w:rsidR="00AB439B" w:rsidRPr="001E78E5">
        <w:t>sai_acl_attr_set.value.</w:t>
      </w:r>
      <w:r w:rsidR="00AB439B">
        <w:t xml:space="preserve">s32list.list </w:t>
      </w:r>
      <w:r w:rsidR="00AB439B" w:rsidRPr="001E78E5">
        <w:t xml:space="preserve"> = </w:t>
      </w:r>
      <w:r w:rsidR="00AB439B">
        <w:t>calloc(3, sizeof(</w:t>
      </w:r>
      <w:r w:rsidR="00AB439B" w:rsidRPr="00AB439B">
        <w:t>int32_t</w:t>
      </w:r>
      <w:r w:rsidR="00AB439B">
        <w:t>));</w:t>
      </w:r>
    </w:p>
    <w:p w14:paraId="0A9CCBBD" w14:textId="16DA071D" w:rsidR="00AB439B" w:rsidRDefault="00AB439B" w:rsidP="004C0F92">
      <w:pPr>
        <w:pStyle w:val="code"/>
      </w:pPr>
      <w:r>
        <w:t xml:space="preserve">    </w:t>
      </w:r>
      <w:r w:rsidRPr="001E78E5">
        <w:t>sai_acl_attr_set.value.</w:t>
      </w:r>
      <w:r>
        <w:t>s32list.list[0]</w:t>
      </w:r>
      <w:r w:rsidRPr="001E78E5">
        <w:t xml:space="preserve"> = </w:t>
      </w:r>
      <w:r w:rsidRPr="00C65EBF">
        <w:t>SAI_POLICER_STAT_GREEN_PACKETS</w:t>
      </w:r>
      <w:r>
        <w:t>;</w:t>
      </w:r>
    </w:p>
    <w:p w14:paraId="194900F7" w14:textId="5344F0B6" w:rsidR="00AB439B" w:rsidRPr="001E78E5" w:rsidRDefault="00AB439B" w:rsidP="00AB439B">
      <w:pPr>
        <w:pStyle w:val="code"/>
      </w:pPr>
      <w:r>
        <w:t xml:space="preserve">    </w:t>
      </w:r>
      <w:r w:rsidRPr="001E78E5">
        <w:t>sai_acl_attr_set.value.</w:t>
      </w:r>
      <w:r>
        <w:t>s32list.list[1]</w:t>
      </w:r>
      <w:r w:rsidRPr="001E78E5">
        <w:t xml:space="preserve"> = </w:t>
      </w:r>
      <w:r>
        <w:t>SAI_POLICER_STAT_YELLOW</w:t>
      </w:r>
      <w:r w:rsidRPr="00C65EBF">
        <w:t>_PACKETS</w:t>
      </w:r>
      <w:r>
        <w:t>;</w:t>
      </w:r>
    </w:p>
    <w:p w14:paraId="439EC1DA" w14:textId="06E5A7B8" w:rsidR="00AB439B" w:rsidRPr="001E78E5" w:rsidRDefault="00AB439B" w:rsidP="00AB439B">
      <w:pPr>
        <w:pStyle w:val="code"/>
      </w:pPr>
      <w:r>
        <w:t xml:space="preserve">    </w:t>
      </w:r>
      <w:r w:rsidRPr="001E78E5">
        <w:t>sai_acl_attr_set.value.</w:t>
      </w:r>
      <w:r>
        <w:t>s32list.list[2]</w:t>
      </w:r>
      <w:r w:rsidRPr="001E78E5">
        <w:t xml:space="preserve"> = </w:t>
      </w:r>
      <w:r>
        <w:t>SAI_POLICER_STAT_RED</w:t>
      </w:r>
      <w:r w:rsidRPr="00C65EBF">
        <w:t>_PACKETS</w:t>
      </w:r>
      <w:r>
        <w:t>;</w:t>
      </w:r>
    </w:p>
    <w:p w14:paraId="269E12EE" w14:textId="77777777" w:rsidR="00AB439B" w:rsidRPr="00D326DE" w:rsidRDefault="00AB439B" w:rsidP="004C0F92">
      <w:pPr>
        <w:pStyle w:val="code"/>
      </w:pPr>
    </w:p>
    <w:p w14:paraId="425A93DD" w14:textId="4A61795A" w:rsidR="004C0F92" w:rsidRDefault="004C0F92" w:rsidP="004C0F92">
      <w:pPr>
        <w:pStyle w:val="code"/>
        <w:rPr>
          <w:lang w:val="fr-FR"/>
        </w:rPr>
      </w:pPr>
      <w:r w:rsidRPr="00AB439B">
        <w:rPr>
          <w:rPrChange w:id="29" w:author="Daparthi, Ashok" w:date="2015-05-09T16:49:00Z">
            <w:rPr>
              <w:lang w:val="fr-FR"/>
            </w:rPr>
          </w:rPrChange>
        </w:rPr>
        <w:t xml:space="preserve">    </w:t>
      </w:r>
      <w:r w:rsidR="009B7AF8" w:rsidRPr="00D00FF9">
        <w:rPr>
          <w:lang w:val="fr-FR"/>
        </w:rPr>
        <w:t>sai_</w:t>
      </w:r>
      <w:r w:rsidRPr="00D00FF9">
        <w:rPr>
          <w:lang w:val="fr-FR"/>
        </w:rPr>
        <w:t>set_policer_attribute(policer_id, &amp;</w:t>
      </w:r>
      <w:r w:rsidRPr="00BF52DB">
        <w:rPr>
          <w:lang w:val="fr-FR"/>
        </w:rPr>
        <w:t>sai_acl_attr_set</w:t>
      </w:r>
      <w:r>
        <w:rPr>
          <w:lang w:val="fr-FR"/>
        </w:rPr>
        <w:t>);</w:t>
      </w:r>
    </w:p>
    <w:p w14:paraId="1085C958" w14:textId="03227282" w:rsidR="00F24B11" w:rsidRDefault="009B7AF8" w:rsidP="00F24B11">
      <w:pPr>
        <w:pStyle w:val="Heading5"/>
      </w:pPr>
      <w:r w:rsidRPr="00A86885">
        <w:t xml:space="preserve">   </w:t>
      </w:r>
      <w:r w:rsidR="00F24B11">
        <w:t xml:space="preserve">Step-2: Retrieve Policer counter values  </w:t>
      </w:r>
    </w:p>
    <w:p w14:paraId="1879440B" w14:textId="0E8AA361" w:rsidR="009B7AF8" w:rsidRPr="00A86885" w:rsidRDefault="009B7AF8" w:rsidP="004C0F92">
      <w:pPr>
        <w:pStyle w:val="code"/>
      </w:pPr>
    </w:p>
    <w:p w14:paraId="7F34255F" w14:textId="082C6A84" w:rsidR="009B7AF8" w:rsidRDefault="009B7AF8" w:rsidP="004C0F92">
      <w:pPr>
        <w:pStyle w:val="code"/>
        <w:rPr>
          <w:lang w:val="fr-FR"/>
        </w:rPr>
      </w:pPr>
      <w:r w:rsidRPr="00A86885">
        <w:lastRenderedPageBreak/>
        <w:t xml:space="preserve">    </w:t>
      </w:r>
      <w:r w:rsidRPr="009B7AF8">
        <w:rPr>
          <w:lang w:val="fr-FR"/>
        </w:rPr>
        <w:t>sai_policer_stat_counter_t</w:t>
      </w:r>
      <w:r>
        <w:rPr>
          <w:lang w:val="fr-FR"/>
        </w:rPr>
        <w:t xml:space="preserve"> policer_stat_id[3] ;</w:t>
      </w:r>
    </w:p>
    <w:p w14:paraId="74DFE8E4" w14:textId="631534C8" w:rsidR="009B7AF8" w:rsidRDefault="009B7AF8" w:rsidP="004C0F92">
      <w:pPr>
        <w:pStyle w:val="code"/>
        <w:rPr>
          <w:lang w:val="fr-FR"/>
        </w:rPr>
      </w:pPr>
      <w:r>
        <w:rPr>
          <w:lang w:val="fr-FR"/>
        </w:rPr>
        <w:t xml:space="preserve">    uint64_t policer_counters[3] = {0,0,0} ;</w:t>
      </w:r>
    </w:p>
    <w:p w14:paraId="3F96C6D4" w14:textId="77777777" w:rsidR="009B7AF8" w:rsidRDefault="009B7AF8" w:rsidP="004C0F92">
      <w:pPr>
        <w:pStyle w:val="code"/>
        <w:rPr>
          <w:lang w:val="fr-FR"/>
        </w:rPr>
      </w:pPr>
    </w:p>
    <w:p w14:paraId="16569B9E" w14:textId="2AFF0A9E" w:rsidR="009B7AF8" w:rsidRDefault="009B7AF8" w:rsidP="004C0F92">
      <w:pPr>
        <w:pStyle w:val="code"/>
        <w:rPr>
          <w:lang w:val="fr-FR"/>
        </w:rPr>
      </w:pPr>
      <w:r>
        <w:rPr>
          <w:lang w:val="fr-FR"/>
        </w:rPr>
        <w:t xml:space="preserve">    policer_stat_id[0] = </w:t>
      </w:r>
      <w:r w:rsidRPr="009B7AF8">
        <w:rPr>
          <w:lang w:val="fr-FR"/>
        </w:rPr>
        <w:t>SAI_POLICER_STAT_GREEN_PACKETS</w:t>
      </w:r>
      <w:r>
        <w:rPr>
          <w:lang w:val="fr-FR"/>
        </w:rPr>
        <w:t> ;</w:t>
      </w:r>
    </w:p>
    <w:p w14:paraId="29BA52DC" w14:textId="15471FE0" w:rsidR="009B7AF8" w:rsidRDefault="009B7AF8" w:rsidP="004C0F92">
      <w:pPr>
        <w:pStyle w:val="code"/>
        <w:rPr>
          <w:lang w:val="fr-FR"/>
        </w:rPr>
      </w:pPr>
      <w:r>
        <w:rPr>
          <w:lang w:val="fr-FR"/>
        </w:rPr>
        <w:t xml:space="preserve">    policer_stat_id[1] = SAI_POLICER_STAT_YELLOW</w:t>
      </w:r>
      <w:r w:rsidRPr="009B7AF8">
        <w:rPr>
          <w:lang w:val="fr-FR"/>
        </w:rPr>
        <w:t>_PACKETS</w:t>
      </w:r>
      <w:r>
        <w:rPr>
          <w:lang w:val="fr-FR"/>
        </w:rPr>
        <w:t> ;</w:t>
      </w:r>
    </w:p>
    <w:p w14:paraId="5CE0CD3A" w14:textId="649E8AFF" w:rsidR="009B7AF8" w:rsidRDefault="009B7AF8" w:rsidP="009B7AF8">
      <w:pPr>
        <w:pStyle w:val="code"/>
        <w:tabs>
          <w:tab w:val="left" w:pos="1125"/>
        </w:tabs>
        <w:rPr>
          <w:lang w:val="fr-FR"/>
        </w:rPr>
      </w:pPr>
      <w:r>
        <w:rPr>
          <w:lang w:val="fr-FR"/>
        </w:rPr>
        <w:t xml:space="preserve">    policer_stat_id[2] = SAI_POLICER_STAT_RED</w:t>
      </w:r>
      <w:r w:rsidRPr="009B7AF8">
        <w:rPr>
          <w:lang w:val="fr-FR"/>
        </w:rPr>
        <w:t>_PACKETS</w:t>
      </w:r>
      <w:r>
        <w:rPr>
          <w:lang w:val="fr-FR"/>
        </w:rPr>
        <w:t> ;</w:t>
      </w:r>
    </w:p>
    <w:p w14:paraId="65D0F98E" w14:textId="77777777" w:rsidR="009B7AF8" w:rsidRDefault="009B7AF8" w:rsidP="009B7AF8">
      <w:pPr>
        <w:pStyle w:val="code"/>
        <w:tabs>
          <w:tab w:val="left" w:pos="1125"/>
        </w:tabs>
        <w:rPr>
          <w:lang w:val="fr-FR"/>
        </w:rPr>
      </w:pPr>
    </w:p>
    <w:p w14:paraId="5E75982A" w14:textId="2DF188EF" w:rsidR="005879C8" w:rsidRDefault="009B7AF8" w:rsidP="00887426">
      <w:pPr>
        <w:pStyle w:val="code"/>
        <w:tabs>
          <w:tab w:val="left" w:pos="1125"/>
        </w:tabs>
        <w:rPr>
          <w:lang w:val="fr-FR"/>
        </w:rPr>
      </w:pPr>
      <w:r>
        <w:rPr>
          <w:lang w:val="fr-FR"/>
        </w:rPr>
        <w:t xml:space="preserve">    sai_get_policer_stats(policer_id, policer_stat_id, 3, policer_counters);</w:t>
      </w:r>
    </w:p>
    <w:p w14:paraId="64894D2C" w14:textId="77777777" w:rsidR="00801E6F" w:rsidRDefault="00801E6F" w:rsidP="00887426">
      <w:pPr>
        <w:pStyle w:val="code"/>
        <w:tabs>
          <w:tab w:val="left" w:pos="1125"/>
        </w:tabs>
        <w:rPr>
          <w:lang w:val="fr-FR"/>
        </w:rPr>
      </w:pPr>
    </w:p>
    <w:p w14:paraId="55F3752A" w14:textId="77777777" w:rsidR="00A86885" w:rsidRDefault="00A86885" w:rsidP="00A86885">
      <w:pPr>
        <w:pStyle w:val="Heading4"/>
      </w:pPr>
      <w:r>
        <w:t xml:space="preserve">Example for NPU does not supports H/w  Policer counter </w:t>
      </w:r>
    </w:p>
    <w:p w14:paraId="3772D857" w14:textId="3E3FBE9E" w:rsidR="007303C3" w:rsidRDefault="007303C3" w:rsidP="00A86885">
      <w:pPr>
        <w:pStyle w:val="Heading5"/>
      </w:pPr>
      <w:r>
        <w:t>Step-1: Check for policer counter support.</w:t>
      </w:r>
    </w:p>
    <w:p w14:paraId="480B1A17" w14:textId="77777777" w:rsidR="007303C3" w:rsidRPr="00BF52DB" w:rsidRDefault="007303C3" w:rsidP="007303C3">
      <w:pPr>
        <w:pStyle w:val="code"/>
        <w:rPr>
          <w:lang w:val="fr-FR"/>
        </w:rPr>
      </w:pPr>
      <w:r w:rsidRPr="00E14791">
        <w:t xml:space="preserve">    </w:t>
      </w:r>
      <w:r w:rsidRPr="00BF52DB">
        <w:rPr>
          <w:lang w:val="fr-FR"/>
        </w:rPr>
        <w:t>sai_attribute_t sai_acl_attr_set;</w:t>
      </w:r>
    </w:p>
    <w:p w14:paraId="6CF4BBF2" w14:textId="77777777" w:rsidR="007303C3" w:rsidRPr="00BF52DB" w:rsidRDefault="007303C3" w:rsidP="007303C3">
      <w:pPr>
        <w:pStyle w:val="code"/>
        <w:rPr>
          <w:lang w:val="fr-FR"/>
        </w:rPr>
      </w:pPr>
    </w:p>
    <w:p w14:paraId="102FDFA9" w14:textId="461BBFCB" w:rsidR="005E6EE0" w:rsidRPr="00FC1ACC" w:rsidRDefault="009F252A" w:rsidP="005E6EE0">
      <w:pPr>
        <w:pStyle w:val="code"/>
        <w:rPr>
          <w:lang w:val="fr-FR"/>
        </w:rPr>
      </w:pPr>
      <w:r>
        <w:rPr>
          <w:lang w:val="fr-FR"/>
        </w:rPr>
        <w:t xml:space="preserve">    </w:t>
      </w:r>
      <w:r w:rsidR="005E6EE0" w:rsidRPr="00FC1ACC">
        <w:rPr>
          <w:lang w:val="fr-FR"/>
        </w:rPr>
        <w:t xml:space="preserve">sai_acl_attr_set.id = </w:t>
      </w:r>
      <w:r w:rsidR="005E6EE0" w:rsidRPr="001E78E5">
        <w:rPr>
          <w:lang w:val="fr-FR"/>
        </w:rPr>
        <w:t>SAI_POLICER_ATTR_ENABLE_COUNTER_LIST</w:t>
      </w:r>
      <w:r w:rsidR="005E6EE0" w:rsidRPr="004C0F92" w:rsidDel="00AB439B">
        <w:rPr>
          <w:lang w:val="fr-FR"/>
        </w:rPr>
        <w:t xml:space="preserve"> </w:t>
      </w:r>
      <w:r w:rsidR="005E6EE0" w:rsidRPr="00FC1ACC">
        <w:rPr>
          <w:rFonts w:asciiTheme="majorHAnsi" w:hAnsiTheme="majorHAnsi"/>
          <w:lang w:val="fr-FR"/>
        </w:rPr>
        <w:t>;</w:t>
      </w:r>
    </w:p>
    <w:p w14:paraId="61872362" w14:textId="77777777" w:rsidR="005E6EE0" w:rsidRPr="00D326DE" w:rsidRDefault="005E6EE0" w:rsidP="005E6EE0">
      <w:pPr>
        <w:pStyle w:val="code"/>
      </w:pPr>
      <w:r w:rsidRPr="00D326DE">
        <w:rPr>
          <w:lang w:val="fr-FR"/>
        </w:rPr>
        <w:t xml:space="preserve">    </w:t>
      </w:r>
      <w:r w:rsidRPr="00835FBC">
        <w:t xml:space="preserve">sai_acl_attr_set.value.s32list.count = 3;   </w:t>
      </w:r>
    </w:p>
    <w:p w14:paraId="17A4090D" w14:textId="001B1894" w:rsidR="005E6EE0" w:rsidRPr="007601D7" w:rsidRDefault="005E6EE0" w:rsidP="005E6EE0">
      <w:pPr>
        <w:pStyle w:val="code"/>
      </w:pPr>
      <w:r w:rsidRPr="00D326DE">
        <w:t xml:space="preserve">   </w:t>
      </w:r>
      <w:r w:rsidRPr="00835FBC">
        <w:t xml:space="preserve"> sai_acl_attr_set.value.s32list.list  = calloc(3, sizeof(int32_t));</w:t>
      </w:r>
    </w:p>
    <w:p w14:paraId="0AFBE31C" w14:textId="77777777" w:rsidR="005E6EE0" w:rsidRPr="00D326DE" w:rsidRDefault="005E6EE0" w:rsidP="005E6EE0">
      <w:pPr>
        <w:pStyle w:val="code"/>
      </w:pPr>
      <w:r w:rsidRPr="00D326DE">
        <w:t xml:space="preserve">    sai_acl_attr_set.value.s32list.list[0] = SAI_POLICER_STAT_GREEN_PACKETS;</w:t>
      </w:r>
    </w:p>
    <w:p w14:paraId="7C44632A" w14:textId="77777777" w:rsidR="005E6EE0" w:rsidRPr="001E78E5" w:rsidRDefault="005E6EE0" w:rsidP="005E6EE0">
      <w:pPr>
        <w:pStyle w:val="code"/>
      </w:pPr>
      <w:r w:rsidRPr="00D326DE">
        <w:t xml:space="preserve">    </w:t>
      </w:r>
      <w:r w:rsidRPr="001E78E5">
        <w:t>sai_acl_attr_set.value.</w:t>
      </w:r>
      <w:r>
        <w:t>s32list.list[1]</w:t>
      </w:r>
      <w:r w:rsidRPr="001E78E5">
        <w:t xml:space="preserve"> = </w:t>
      </w:r>
      <w:r>
        <w:t>SAI_POLICER_STAT_YELLOW</w:t>
      </w:r>
      <w:r w:rsidRPr="00C65EBF">
        <w:t>_PACKETS</w:t>
      </w:r>
      <w:r>
        <w:t>;</w:t>
      </w:r>
    </w:p>
    <w:p w14:paraId="669D32B9" w14:textId="77777777" w:rsidR="005E6EE0" w:rsidRPr="001E78E5" w:rsidRDefault="005E6EE0" w:rsidP="005E6EE0">
      <w:pPr>
        <w:pStyle w:val="code"/>
      </w:pPr>
      <w:r>
        <w:t xml:space="preserve">    </w:t>
      </w:r>
      <w:r w:rsidRPr="001E78E5">
        <w:t>sai_acl_attr_set.value.</w:t>
      </w:r>
      <w:r>
        <w:t>s32list.list[2]</w:t>
      </w:r>
      <w:r w:rsidRPr="001E78E5">
        <w:t xml:space="preserve"> = </w:t>
      </w:r>
      <w:r>
        <w:t>SAI_POLICER_STAT_RED</w:t>
      </w:r>
      <w:r w:rsidRPr="00C65EBF">
        <w:t>_PACKETS</w:t>
      </w:r>
      <w:r>
        <w:t>;</w:t>
      </w:r>
    </w:p>
    <w:p w14:paraId="63D09C7E" w14:textId="77777777" w:rsidR="007303C3" w:rsidRPr="00D326DE" w:rsidRDefault="007303C3" w:rsidP="007303C3">
      <w:pPr>
        <w:pStyle w:val="code"/>
      </w:pPr>
      <w:r w:rsidRPr="00D326DE">
        <w:t xml:space="preserve">   </w:t>
      </w:r>
    </w:p>
    <w:p w14:paraId="55107673" w14:textId="77777777" w:rsidR="007303C3" w:rsidRPr="00E14791" w:rsidRDefault="007303C3" w:rsidP="007303C3">
      <w:pPr>
        <w:pStyle w:val="code"/>
      </w:pPr>
      <w:r w:rsidRPr="00835FBC">
        <w:rPr>
          <w:rPrChange w:id="30" w:author="Daparthi, Ashok" w:date="2015-05-12T12:36:00Z">
            <w:rPr>
              <w:lang w:val="fr-FR"/>
            </w:rPr>
          </w:rPrChange>
        </w:rPr>
        <w:t xml:space="preserve">    </w:t>
      </w:r>
      <w:r w:rsidRPr="00E14791">
        <w:t>sai_set_policer_attribute(policer_id, &amp;sai_acl_attr_set);</w:t>
      </w:r>
    </w:p>
    <w:p w14:paraId="739CEA19" w14:textId="46F283CE" w:rsidR="007303C3" w:rsidRPr="007303C3" w:rsidRDefault="007303C3" w:rsidP="007303C3">
      <w:pPr>
        <w:pStyle w:val="code"/>
      </w:pPr>
      <w:r w:rsidRPr="007303C3">
        <w:t xml:space="preserve">     /* SAI returns </w:t>
      </w:r>
      <w:r>
        <w:t xml:space="preserve">will return </w:t>
      </w:r>
      <w:r w:rsidRPr="007303C3">
        <w:t xml:space="preserve">SAI_STATIS_NPT_SUPPORTED </w:t>
      </w:r>
      <w:r>
        <w:t>*/</w:t>
      </w:r>
    </w:p>
    <w:p w14:paraId="154CCC21" w14:textId="77777777" w:rsidR="007303C3" w:rsidRPr="007303C3" w:rsidRDefault="007303C3" w:rsidP="007303C3"/>
    <w:p w14:paraId="77E2BBD3" w14:textId="6C82B66D" w:rsidR="00A86885" w:rsidRPr="00DB56C4" w:rsidRDefault="007303C3" w:rsidP="00A86885">
      <w:pPr>
        <w:pStyle w:val="Heading5"/>
      </w:pPr>
      <w:r>
        <w:t>Step-2</w:t>
      </w:r>
      <w:r w:rsidR="00A86885">
        <w:t xml:space="preserve">: Apply policer to ACL. </w:t>
      </w:r>
    </w:p>
    <w:p w14:paraId="504C7940" w14:textId="77777777" w:rsidR="00A86885" w:rsidRDefault="00A86885" w:rsidP="00A86885">
      <w:pPr>
        <w:pStyle w:val="code"/>
      </w:pPr>
      <w:r w:rsidRPr="00E2018D">
        <w:t xml:space="preserve">    </w:t>
      </w:r>
      <w:r>
        <w:t>sai_object_id_t acl_entry_id;</w:t>
      </w:r>
    </w:p>
    <w:p w14:paraId="20D45FCC" w14:textId="77777777" w:rsidR="00A86885" w:rsidRPr="00237C1B" w:rsidRDefault="00A86885" w:rsidP="00A86885">
      <w:pPr>
        <w:pStyle w:val="code"/>
      </w:pPr>
      <w:r w:rsidRPr="00237C1B">
        <w:t xml:space="preserve">    sai_attribute_t sai_acl_attr_set;</w:t>
      </w:r>
    </w:p>
    <w:p w14:paraId="0E6BDCE5" w14:textId="77777777" w:rsidR="00A86885" w:rsidRPr="00237C1B" w:rsidRDefault="00A86885" w:rsidP="00A86885">
      <w:pPr>
        <w:pStyle w:val="code"/>
      </w:pPr>
    </w:p>
    <w:p w14:paraId="5B05F11E" w14:textId="77777777" w:rsidR="00A86885" w:rsidRPr="00237C1B" w:rsidRDefault="00A86885" w:rsidP="00A86885">
      <w:pPr>
        <w:pStyle w:val="code"/>
      </w:pPr>
      <w:r w:rsidRPr="00237C1B">
        <w:t xml:space="preserve">    sai_acl_attr_set.id = </w:t>
      </w:r>
      <w:r w:rsidRPr="00237C1B">
        <w:rPr>
          <w:rFonts w:asciiTheme="majorHAnsi" w:hAnsiTheme="majorHAnsi"/>
        </w:rPr>
        <w:t>SAI_ACL_ENTRY_ATTR_ACTION_SET_POLICER ;</w:t>
      </w:r>
    </w:p>
    <w:p w14:paraId="0DFFE105" w14:textId="77777777" w:rsidR="00A86885" w:rsidRPr="00237C1B" w:rsidRDefault="00A86885" w:rsidP="00A86885">
      <w:pPr>
        <w:pStyle w:val="code"/>
      </w:pPr>
      <w:r w:rsidRPr="00237C1B">
        <w:t xml:space="preserve">    sai_acl_attr_se</w:t>
      </w:r>
      <w:r>
        <w:t>t.value.oid</w:t>
      </w:r>
      <w:r w:rsidRPr="00237C1B">
        <w:t xml:space="preserve"> = policer_id;</w:t>
      </w:r>
    </w:p>
    <w:p w14:paraId="2C683D7B" w14:textId="77777777" w:rsidR="00A86885" w:rsidRPr="006E3874" w:rsidRDefault="00A86885" w:rsidP="00A86885">
      <w:pPr>
        <w:pStyle w:val="code"/>
      </w:pPr>
      <w:r>
        <w:t xml:space="preserve">    </w:t>
      </w:r>
      <w:r w:rsidRPr="006E3874">
        <w:t>sai_set_acl_entry_attribute_fn</w:t>
      </w:r>
      <w:r>
        <w:t xml:space="preserve"> (acl_entry_id, &amp;</w:t>
      </w:r>
      <w:r w:rsidRPr="006E3874">
        <w:t>sai_acl_attr_set</w:t>
      </w:r>
      <w:r>
        <w:t>);</w:t>
      </w:r>
    </w:p>
    <w:p w14:paraId="360B6828" w14:textId="1DFF9F35" w:rsidR="00A86885" w:rsidRDefault="007303C3" w:rsidP="00A86885">
      <w:pPr>
        <w:pStyle w:val="Heading5"/>
      </w:pPr>
      <w:r>
        <w:t>Step-3</w:t>
      </w:r>
      <w:r w:rsidR="00A86885">
        <w:t xml:space="preserve">: Create ACL Counter </w:t>
      </w:r>
    </w:p>
    <w:p w14:paraId="6EA7A384" w14:textId="77777777" w:rsidR="00A86885" w:rsidRDefault="00A86885" w:rsidP="00A86885">
      <w:pPr>
        <w:pStyle w:val="code"/>
      </w:pPr>
      <w:r>
        <w:t xml:space="preserve">    sai_object_id_t acl</w:t>
      </w:r>
      <w:r w:rsidRPr="002A1915">
        <w:t>_counter_id;</w:t>
      </w:r>
    </w:p>
    <w:p w14:paraId="3038E8C1" w14:textId="77777777" w:rsidR="00A86885" w:rsidRPr="004A175E" w:rsidRDefault="00A86885" w:rsidP="00A86885">
      <w:pPr>
        <w:pStyle w:val="code"/>
        <w:rPr>
          <w:lang w:val="fr-FR"/>
        </w:rPr>
      </w:pPr>
      <w:r>
        <w:t xml:space="preserve">    </w:t>
      </w:r>
      <w:r w:rsidRPr="004A175E">
        <w:rPr>
          <w:lang w:val="fr-FR"/>
        </w:rPr>
        <w:t>sai_object_id_t acl_table_id;</w:t>
      </w:r>
    </w:p>
    <w:p w14:paraId="1245F9E0" w14:textId="7EB61EA2" w:rsidR="00A86885" w:rsidRDefault="00A86885" w:rsidP="00A86885">
      <w:pPr>
        <w:pStyle w:val="code"/>
        <w:rPr>
          <w:lang w:val="fr-FR"/>
        </w:rPr>
      </w:pPr>
      <w:r w:rsidRPr="004A175E">
        <w:rPr>
          <w:lang w:val="fr-FR"/>
        </w:rPr>
        <w:t xml:space="preserve">    </w:t>
      </w:r>
      <w:r w:rsidR="0005224C">
        <w:rPr>
          <w:lang w:val="fr-FR"/>
        </w:rPr>
        <w:t>sai_attribute_t attr_list</w:t>
      </w:r>
      <w:r w:rsidRPr="00930CB2">
        <w:rPr>
          <w:lang w:val="fr-FR"/>
        </w:rPr>
        <w:t>;</w:t>
      </w:r>
    </w:p>
    <w:p w14:paraId="2BC23273" w14:textId="53449BF9" w:rsidR="0005224C" w:rsidRDefault="0005224C" w:rsidP="00A86885">
      <w:pPr>
        <w:pStyle w:val="code"/>
      </w:pPr>
      <w:r>
        <w:t xml:space="preserve">    </w:t>
      </w:r>
      <w:r>
        <w:t>sai_s32_list_t</w:t>
      </w:r>
      <w:r>
        <w:t xml:space="preserve"> count_type_list;</w:t>
      </w:r>
    </w:p>
    <w:p w14:paraId="0A72055E" w14:textId="57C68E55" w:rsidR="0005224C" w:rsidRDefault="0005224C" w:rsidP="00A86885">
      <w:pPr>
        <w:pStyle w:val="code"/>
      </w:pPr>
      <w:r>
        <w:t xml:space="preserve">     </w:t>
      </w:r>
    </w:p>
    <w:p w14:paraId="3C8EE460" w14:textId="11626526" w:rsidR="0005224C" w:rsidRDefault="0005224C" w:rsidP="00A86885">
      <w:pPr>
        <w:pStyle w:val="code"/>
      </w:pPr>
      <w:r>
        <w:t xml:space="preserve">    </w:t>
      </w:r>
      <w:r>
        <w:t>count_type_list</w:t>
      </w:r>
      <w:r>
        <w:t>.count = 2;</w:t>
      </w:r>
    </w:p>
    <w:p w14:paraId="0096A823" w14:textId="598D9B1B" w:rsidR="0005224C" w:rsidRDefault="0005224C" w:rsidP="00A86885">
      <w:pPr>
        <w:pStyle w:val="code"/>
      </w:pPr>
      <w:r>
        <w:t xml:space="preserve">    </w:t>
      </w:r>
      <w:r>
        <w:t>count_type_list</w:t>
      </w:r>
      <w:r>
        <w:t>.list = calloc(</w:t>
      </w:r>
      <w:r>
        <w:t>count_type_list.count</w:t>
      </w:r>
      <w:r>
        <w:t>, sizeof(int));</w:t>
      </w:r>
    </w:p>
    <w:p w14:paraId="07BDA4A8" w14:textId="72CD3421" w:rsidR="0005224C" w:rsidRDefault="0005224C" w:rsidP="00A86885">
      <w:pPr>
        <w:pStyle w:val="code"/>
      </w:pPr>
      <w:r>
        <w:t xml:space="preserve">    </w:t>
      </w:r>
      <w:r>
        <w:t>count_type_list.list</w:t>
      </w:r>
      <w:r>
        <w:t>[0] = SAI_ACL_COUNTER_ATTR_GREEN_PACKETS;</w:t>
      </w:r>
    </w:p>
    <w:p w14:paraId="17C9B786" w14:textId="0E2EDEAA" w:rsidR="0005224C" w:rsidRDefault="0005224C" w:rsidP="0005224C">
      <w:pPr>
        <w:pStyle w:val="code"/>
      </w:pPr>
      <w:r>
        <w:t xml:space="preserve">    count_type_list.list</w:t>
      </w:r>
      <w:r>
        <w:t>[1</w:t>
      </w:r>
      <w:r>
        <w:t>] = SAI_ACL_COUNTER_ATTR_</w:t>
      </w:r>
      <w:r>
        <w:t>YELLOW_</w:t>
      </w:r>
      <w:r>
        <w:t>PACKETS;</w:t>
      </w:r>
    </w:p>
    <w:p w14:paraId="2C592E6A" w14:textId="77777777" w:rsidR="0005224C" w:rsidRPr="0005224C" w:rsidRDefault="0005224C" w:rsidP="00A86885">
      <w:pPr>
        <w:pStyle w:val="code"/>
      </w:pPr>
    </w:p>
    <w:p w14:paraId="218FBDF9" w14:textId="73C4CBE3" w:rsidR="00A86885" w:rsidRPr="00E43C22" w:rsidRDefault="00A86885" w:rsidP="00A86885">
      <w:pPr>
        <w:pStyle w:val="code"/>
      </w:pPr>
      <w:r w:rsidRPr="0005224C">
        <w:t xml:space="preserve">    </w:t>
      </w:r>
      <w:r>
        <w:t xml:space="preserve">int attr_count = </w:t>
      </w:r>
      <w:r w:rsidR="0005224C">
        <w:t>2</w:t>
      </w:r>
      <w:r w:rsidRPr="00E43C22">
        <w:t>;</w:t>
      </w:r>
    </w:p>
    <w:p w14:paraId="2277CAC2" w14:textId="77777777" w:rsidR="00A86885" w:rsidRPr="00E43C22" w:rsidRDefault="00A86885" w:rsidP="00A86885">
      <w:pPr>
        <w:pStyle w:val="code"/>
      </w:pPr>
    </w:p>
    <w:p w14:paraId="68AA2B06" w14:textId="77777777" w:rsidR="00A86885" w:rsidRPr="00011E84" w:rsidRDefault="00A86885" w:rsidP="00A86885">
      <w:pPr>
        <w:pStyle w:val="code"/>
      </w:pPr>
      <w:r w:rsidRPr="00011E84">
        <w:t xml:space="preserve">    attr_list[0].id = </w:t>
      </w:r>
      <w:r w:rsidRPr="009E0BB9">
        <w:t>SAI_ACL_COUNTER_ATTR_TABLE_ID</w:t>
      </w:r>
      <w:r w:rsidRPr="00011E84">
        <w:t>;</w:t>
      </w:r>
    </w:p>
    <w:p w14:paraId="63416802" w14:textId="77777777" w:rsidR="00A86885" w:rsidRPr="00164F91" w:rsidRDefault="00A86885" w:rsidP="00A86885">
      <w:pPr>
        <w:pStyle w:val="code"/>
      </w:pPr>
      <w:r w:rsidRPr="00E43C22">
        <w:t xml:space="preserve">    </w:t>
      </w:r>
      <w:r w:rsidRPr="00164F91">
        <w:t>attr_list[0].value.</w:t>
      </w:r>
      <w:r>
        <w:t>oid</w:t>
      </w:r>
      <w:r w:rsidRPr="00164F91">
        <w:t xml:space="preserve"> = </w:t>
      </w:r>
      <w:r>
        <w:t>acl_table_id</w:t>
      </w:r>
      <w:r w:rsidRPr="00164F91">
        <w:t>;</w:t>
      </w:r>
    </w:p>
    <w:p w14:paraId="5F4004F8" w14:textId="77777777" w:rsidR="00A86885" w:rsidRPr="00164F91" w:rsidRDefault="00A86885" w:rsidP="00A86885">
      <w:pPr>
        <w:pStyle w:val="code"/>
      </w:pPr>
    </w:p>
    <w:p w14:paraId="360B7BAE" w14:textId="5206C5BC" w:rsidR="00A86885" w:rsidRPr="00036BB9" w:rsidRDefault="00A86885" w:rsidP="00A86885">
      <w:pPr>
        <w:pStyle w:val="code"/>
      </w:pPr>
      <w:r w:rsidRPr="006C01CC">
        <w:t xml:space="preserve">    </w:t>
      </w:r>
      <w:r w:rsidRPr="00011E84">
        <w:t>attr_list[1].</w:t>
      </w:r>
      <w:r w:rsidRPr="00036BB9">
        <w:t xml:space="preserve">id = </w:t>
      </w:r>
      <w:r w:rsidRPr="009E0BB9">
        <w:t>SAI_ACL_COUNTER_ATTR_ENABLE_</w:t>
      </w:r>
      <w:r w:rsidR="0005224C">
        <w:t>COUNT_LIST</w:t>
      </w:r>
      <w:r w:rsidRPr="00036BB9">
        <w:t>;</w:t>
      </w:r>
    </w:p>
    <w:p w14:paraId="71949707" w14:textId="29059F8C" w:rsidR="00A86885" w:rsidRPr="00D06E0F" w:rsidRDefault="00A86885" w:rsidP="00A86885">
      <w:pPr>
        <w:pStyle w:val="code"/>
      </w:pPr>
      <w:r w:rsidRPr="0007190D">
        <w:t xml:space="preserve">    </w:t>
      </w:r>
      <w:r w:rsidRPr="00D06E0F">
        <w:t>attr_list[1].val</w:t>
      </w:r>
      <w:r w:rsidR="0005224C">
        <w:t>ue.</w:t>
      </w:r>
      <w:r w:rsidR="0005224C" w:rsidRPr="0005224C">
        <w:t xml:space="preserve"> s32list</w:t>
      </w:r>
      <w:r w:rsidR="0005224C">
        <w:t xml:space="preserve"> = </w:t>
      </w:r>
      <w:r w:rsidR="0005224C">
        <w:t>count_type_list</w:t>
      </w:r>
      <w:r w:rsidR="0005224C">
        <w:t>;</w:t>
      </w:r>
    </w:p>
    <w:p w14:paraId="6C72D90F" w14:textId="77777777" w:rsidR="00A86885" w:rsidRDefault="00A86885" w:rsidP="00A86885">
      <w:pPr>
        <w:pStyle w:val="code"/>
      </w:pPr>
    </w:p>
    <w:p w14:paraId="0CFDF57C" w14:textId="77777777" w:rsidR="00A86885" w:rsidRDefault="00A86885" w:rsidP="00A86885">
      <w:pPr>
        <w:pStyle w:val="code"/>
      </w:pPr>
      <w:r>
        <w:t xml:space="preserve">    </w:t>
      </w:r>
      <w:r w:rsidRPr="00930CB2">
        <w:t>sai_create_acl_counter_fn</w:t>
      </w:r>
      <w:r>
        <w:t xml:space="preserve"> (&amp;acl_counter_id, attr_count, &amp;attr_list);</w:t>
      </w:r>
    </w:p>
    <w:p w14:paraId="05BF5238" w14:textId="6E0529D4" w:rsidR="00A86885" w:rsidRDefault="00A86885" w:rsidP="00A86885">
      <w:pPr>
        <w:pStyle w:val="Heading5"/>
      </w:pPr>
      <w:r>
        <w:t>Step-</w:t>
      </w:r>
      <w:r w:rsidR="007303C3">
        <w:t>4</w:t>
      </w:r>
      <w:r>
        <w:t xml:space="preserve">: Apply ACL counter to ACL entry  </w:t>
      </w:r>
    </w:p>
    <w:p w14:paraId="17C1DC5A" w14:textId="77777777" w:rsidR="00A86885" w:rsidRDefault="00A86885" w:rsidP="00A86885">
      <w:pPr>
        <w:pStyle w:val="code"/>
      </w:pPr>
      <w:r>
        <w:t xml:space="preserve">    sai_object_id_t acl_entry_id;</w:t>
      </w:r>
    </w:p>
    <w:p w14:paraId="032F3068" w14:textId="77777777" w:rsidR="00A86885" w:rsidRPr="00237C1B" w:rsidRDefault="00A86885" w:rsidP="00A86885">
      <w:pPr>
        <w:pStyle w:val="code"/>
      </w:pPr>
      <w:r w:rsidRPr="00237C1B">
        <w:t xml:space="preserve">    sai_attribute_t sai_acl_attr_set;</w:t>
      </w:r>
    </w:p>
    <w:p w14:paraId="4460B2BD" w14:textId="77777777" w:rsidR="00A86885" w:rsidRPr="00237C1B" w:rsidRDefault="00A86885" w:rsidP="00A86885">
      <w:pPr>
        <w:pStyle w:val="code"/>
      </w:pPr>
    </w:p>
    <w:p w14:paraId="4CB5D5E7" w14:textId="77777777" w:rsidR="00A86885" w:rsidRPr="00237C1B" w:rsidRDefault="00A86885" w:rsidP="00A86885">
      <w:pPr>
        <w:pStyle w:val="code"/>
      </w:pPr>
      <w:r w:rsidRPr="00237C1B">
        <w:t xml:space="preserve">    sai_acl_attr_set.id = </w:t>
      </w:r>
      <w:r w:rsidRPr="00237C1B">
        <w:rPr>
          <w:rFonts w:asciiTheme="majorHAnsi" w:hAnsiTheme="majorHAnsi"/>
        </w:rPr>
        <w:t>SAI_A</w:t>
      </w:r>
      <w:r>
        <w:rPr>
          <w:rFonts w:asciiTheme="majorHAnsi" w:hAnsiTheme="majorHAnsi"/>
        </w:rPr>
        <w:t>CL_ENTRY_ATTR_ACTION_SET_COUNTER</w:t>
      </w:r>
      <w:r w:rsidRPr="00237C1B">
        <w:rPr>
          <w:rFonts w:asciiTheme="majorHAnsi" w:hAnsiTheme="majorHAnsi"/>
        </w:rPr>
        <w:t> ;</w:t>
      </w:r>
    </w:p>
    <w:p w14:paraId="76DBD635" w14:textId="77777777" w:rsidR="00A86885" w:rsidRPr="00237C1B" w:rsidRDefault="00A86885" w:rsidP="00A86885">
      <w:pPr>
        <w:pStyle w:val="code"/>
      </w:pPr>
      <w:r w:rsidRPr="00237C1B">
        <w:t xml:space="preserve">    sai_acl_attr_se</w:t>
      </w:r>
      <w:r>
        <w:t>t.value.oid = acl_counter</w:t>
      </w:r>
      <w:r w:rsidRPr="00237C1B">
        <w:t>_id;</w:t>
      </w:r>
    </w:p>
    <w:p w14:paraId="6AB5A08B" w14:textId="77777777" w:rsidR="00A86885" w:rsidRDefault="00A86885" w:rsidP="00A86885">
      <w:pPr>
        <w:pStyle w:val="code"/>
      </w:pPr>
      <w:r>
        <w:t xml:space="preserve">    </w:t>
      </w:r>
      <w:r w:rsidRPr="006E3874">
        <w:t>sai_set_acl_entry_attribute_fn</w:t>
      </w:r>
      <w:r>
        <w:t xml:space="preserve"> (acl_entry_id, &amp;</w:t>
      </w:r>
      <w:r w:rsidRPr="006E3874">
        <w:t>sai_acl_attr_set</w:t>
      </w:r>
      <w:r>
        <w:t>);</w:t>
      </w:r>
    </w:p>
    <w:p w14:paraId="54DCE6E9" w14:textId="66F1C336" w:rsidR="00A86885" w:rsidRDefault="00A86885" w:rsidP="00A86885">
      <w:pPr>
        <w:pStyle w:val="Heading5"/>
      </w:pPr>
      <w:r>
        <w:lastRenderedPageBreak/>
        <w:t>Step-</w:t>
      </w:r>
      <w:r w:rsidR="007303C3">
        <w:t>5</w:t>
      </w:r>
      <w:r>
        <w:t xml:space="preserve">: Retrieve ACL counter values  </w:t>
      </w:r>
    </w:p>
    <w:p w14:paraId="3993607F" w14:textId="77777777" w:rsidR="00A86885" w:rsidRPr="00930CB2" w:rsidRDefault="00A86885" w:rsidP="00A86885">
      <w:pPr>
        <w:pStyle w:val="code"/>
        <w:rPr>
          <w:lang w:val="fr-FR"/>
        </w:rPr>
      </w:pPr>
      <w:r w:rsidRPr="00E14791">
        <w:rPr>
          <w:lang w:val="fr-FR"/>
        </w:rPr>
        <w:t xml:space="preserve">    </w:t>
      </w:r>
      <w:r w:rsidRPr="00930CB2">
        <w:rPr>
          <w:lang w:val="fr-FR"/>
        </w:rPr>
        <w:t>sai_attribute_t attr_list ;</w:t>
      </w:r>
    </w:p>
    <w:p w14:paraId="65E9B888" w14:textId="7226F6DD" w:rsidR="00A86885" w:rsidRPr="00E43C22" w:rsidRDefault="00A86885" w:rsidP="00A86885">
      <w:pPr>
        <w:pStyle w:val="code"/>
      </w:pPr>
      <w:r w:rsidRPr="00930CB2">
        <w:rPr>
          <w:lang w:val="fr-FR"/>
        </w:rPr>
        <w:t xml:space="preserve">    </w:t>
      </w:r>
      <w:r w:rsidR="0005224C">
        <w:t>int attr_count = 2</w:t>
      </w:r>
      <w:r w:rsidRPr="00E43C22">
        <w:t>;</w:t>
      </w:r>
    </w:p>
    <w:p w14:paraId="525935C9" w14:textId="77777777" w:rsidR="00A86885" w:rsidRPr="006C22E8" w:rsidRDefault="00A86885" w:rsidP="00A86885">
      <w:pPr>
        <w:pStyle w:val="code"/>
      </w:pPr>
    </w:p>
    <w:p w14:paraId="43714DF0" w14:textId="77777777" w:rsidR="00A86885" w:rsidRPr="00036BB9" w:rsidRDefault="00A86885" w:rsidP="00A86885">
      <w:pPr>
        <w:pStyle w:val="code"/>
      </w:pPr>
      <w:r w:rsidRPr="006C01CC">
        <w:t xml:space="preserve">    </w:t>
      </w:r>
      <w:r>
        <w:t>attr_list[0</w:t>
      </w:r>
      <w:r w:rsidRPr="00011E84">
        <w:t>].</w:t>
      </w:r>
      <w:r w:rsidRPr="00036BB9">
        <w:t xml:space="preserve">id = </w:t>
      </w:r>
      <w:r>
        <w:t>SAI_ACL</w:t>
      </w:r>
      <w:r w:rsidRPr="00BE13E9">
        <w:t>_COUNTER_ATTR_GREEN_PACKETS</w:t>
      </w:r>
      <w:r w:rsidRPr="00036BB9">
        <w:t>;</w:t>
      </w:r>
    </w:p>
    <w:p w14:paraId="6CC7DBEF" w14:textId="77777777" w:rsidR="00A86885" w:rsidRPr="00D06E0F" w:rsidRDefault="00A86885" w:rsidP="00A86885">
      <w:pPr>
        <w:pStyle w:val="code"/>
      </w:pPr>
      <w:r w:rsidRPr="0007190D">
        <w:t xml:space="preserve">    </w:t>
      </w:r>
      <w:r>
        <w:t>attr_list[0</w:t>
      </w:r>
      <w:r w:rsidRPr="00D06E0F">
        <w:t>].val</w:t>
      </w:r>
      <w:r>
        <w:t>ue.u64 = 0</w:t>
      </w:r>
      <w:r w:rsidRPr="00D06E0F">
        <w:t>;</w:t>
      </w:r>
    </w:p>
    <w:p w14:paraId="4A4D414E" w14:textId="77777777" w:rsidR="00A86885" w:rsidRDefault="00A86885" w:rsidP="00A86885">
      <w:pPr>
        <w:pStyle w:val="code"/>
      </w:pPr>
    </w:p>
    <w:p w14:paraId="10CF3351" w14:textId="77777777" w:rsidR="00A86885" w:rsidRPr="00036BB9" w:rsidRDefault="00A86885" w:rsidP="00A86885">
      <w:pPr>
        <w:pStyle w:val="code"/>
      </w:pPr>
      <w:r w:rsidRPr="006C01CC">
        <w:t xml:space="preserve">    </w:t>
      </w:r>
      <w:r>
        <w:t>attr_list[1</w:t>
      </w:r>
      <w:r w:rsidRPr="00011E84">
        <w:t>].</w:t>
      </w:r>
      <w:r w:rsidRPr="00036BB9">
        <w:t xml:space="preserve">id = </w:t>
      </w:r>
      <w:r>
        <w:t>SAI_ACL_COUNTER_ATTR_YELLOW</w:t>
      </w:r>
      <w:r w:rsidRPr="00BE13E9">
        <w:t>_PACKETS</w:t>
      </w:r>
      <w:r w:rsidRPr="00036BB9">
        <w:t>;</w:t>
      </w:r>
    </w:p>
    <w:p w14:paraId="77F06611" w14:textId="77777777" w:rsidR="00A86885" w:rsidRPr="00D06E0F" w:rsidRDefault="00A86885" w:rsidP="00A86885">
      <w:pPr>
        <w:pStyle w:val="code"/>
      </w:pPr>
      <w:r w:rsidRPr="0007190D">
        <w:t xml:space="preserve">    </w:t>
      </w:r>
      <w:r>
        <w:t>attr_list[1</w:t>
      </w:r>
      <w:r w:rsidRPr="00D06E0F">
        <w:t>].val</w:t>
      </w:r>
      <w:r>
        <w:t>ue.u64 = 0</w:t>
      </w:r>
      <w:r w:rsidRPr="00D06E0F">
        <w:t>;</w:t>
      </w:r>
    </w:p>
    <w:p w14:paraId="5C888A7E" w14:textId="77777777" w:rsidR="00A86885" w:rsidRDefault="00A86885" w:rsidP="00A86885">
      <w:pPr>
        <w:pStyle w:val="code"/>
      </w:pPr>
    </w:p>
    <w:p w14:paraId="5A7B0666" w14:textId="77777777" w:rsidR="00A86885" w:rsidRPr="006C22E8" w:rsidRDefault="00A86885" w:rsidP="00A86885">
      <w:pPr>
        <w:pStyle w:val="code"/>
      </w:pPr>
    </w:p>
    <w:p w14:paraId="3CB154DE" w14:textId="77777777" w:rsidR="00A86885" w:rsidRPr="00E43C22" w:rsidRDefault="00A86885" w:rsidP="00A86885">
      <w:pPr>
        <w:pStyle w:val="code"/>
      </w:pPr>
      <w:r>
        <w:t xml:space="preserve">    </w:t>
      </w:r>
      <w:r w:rsidRPr="00917D13">
        <w:t>sai_get_acl_counter_attribute_fn</w:t>
      </w:r>
      <w:r>
        <w:t xml:space="preserve"> (acl_counter_id, 3, &amp;</w:t>
      </w:r>
      <w:r w:rsidRPr="006E3874">
        <w:t>sai_acl_attr_set</w:t>
      </w:r>
      <w:r>
        <w:t>);</w:t>
      </w:r>
    </w:p>
    <w:p w14:paraId="2E1AD1E8" w14:textId="77777777" w:rsidR="00A86885" w:rsidRPr="00A86885" w:rsidRDefault="00A86885" w:rsidP="00887426">
      <w:pPr>
        <w:pStyle w:val="code"/>
        <w:tabs>
          <w:tab w:val="left" w:pos="1125"/>
        </w:tabs>
      </w:pPr>
    </w:p>
    <w:p w14:paraId="05906B3D" w14:textId="00AF506B" w:rsidR="004C1805" w:rsidRPr="00F104EF" w:rsidRDefault="004C1805" w:rsidP="00496787">
      <w:pPr>
        <w:pStyle w:val="Heading3"/>
      </w:pPr>
      <w:bookmarkStart w:id="31" w:name="_Toc418687231"/>
      <w:r w:rsidRPr="00F104EF">
        <w:rPr>
          <w:b/>
        </w:rPr>
        <w:t>Policer for Storm control functionality</w:t>
      </w:r>
      <w:bookmarkEnd w:id="31"/>
    </w:p>
    <w:p w14:paraId="2FD0F317" w14:textId="5F7899DE" w:rsidR="004C1805" w:rsidRPr="00AB0165" w:rsidRDefault="004C1805" w:rsidP="004C1805">
      <w:pPr>
        <w:pStyle w:val="code"/>
      </w:pPr>
      <w:r w:rsidRPr="00036BB9">
        <w:t xml:space="preserve">    </w:t>
      </w:r>
      <w:r w:rsidRPr="00AB0165">
        <w:t xml:space="preserve">sai_object_id_t </w:t>
      </w:r>
      <w:r w:rsidR="00A445FB" w:rsidRPr="00AB0165">
        <w:t>flood_</w:t>
      </w:r>
      <w:r w:rsidRPr="00AB0165">
        <w:t>policer_id;</w:t>
      </w:r>
    </w:p>
    <w:p w14:paraId="2BA2E60A" w14:textId="653A56A0" w:rsidR="00AB0165" w:rsidRPr="00AB0165" w:rsidRDefault="00AB0165" w:rsidP="00AB0165">
      <w:pPr>
        <w:pStyle w:val="code"/>
      </w:pPr>
      <w:r w:rsidRPr="00036BB9">
        <w:t xml:space="preserve">    </w:t>
      </w:r>
      <w:r w:rsidRPr="00AB0165">
        <w:t xml:space="preserve">sai_object_id_t </w:t>
      </w:r>
      <w:r>
        <w:t>multicast</w:t>
      </w:r>
      <w:r w:rsidRPr="00AB0165">
        <w:t>_policer_id;</w:t>
      </w:r>
    </w:p>
    <w:p w14:paraId="6453F68E" w14:textId="0EC300D3" w:rsidR="00594A45" w:rsidRPr="00AB0165" w:rsidRDefault="00594A45" w:rsidP="00594A45">
      <w:pPr>
        <w:pStyle w:val="code"/>
      </w:pPr>
      <w:r w:rsidRPr="00036BB9">
        <w:t xml:space="preserve">    </w:t>
      </w:r>
      <w:r w:rsidRPr="00AB0165">
        <w:t xml:space="preserve">sai_object_id_t </w:t>
      </w:r>
      <w:r>
        <w:t>broadcast</w:t>
      </w:r>
      <w:r w:rsidRPr="00AB0165">
        <w:t>_policer_id;</w:t>
      </w:r>
    </w:p>
    <w:p w14:paraId="4B3821BB" w14:textId="4372F161" w:rsidR="00AB0165" w:rsidRDefault="00AB0165" w:rsidP="004C1805">
      <w:pPr>
        <w:pStyle w:val="code"/>
      </w:pPr>
      <w:r>
        <w:t xml:space="preserve"> </w:t>
      </w:r>
    </w:p>
    <w:p w14:paraId="7E0A882D" w14:textId="7BDAAFAD" w:rsidR="004C1805" w:rsidRPr="00E05235" w:rsidRDefault="004C1805" w:rsidP="004C1805">
      <w:pPr>
        <w:pStyle w:val="code"/>
        <w:rPr>
          <w:lang w:val="fr-FR"/>
        </w:rPr>
      </w:pPr>
      <w:r w:rsidRPr="00E43C22">
        <w:t xml:space="preserve">    </w:t>
      </w:r>
      <w:r w:rsidR="00D06E0F">
        <w:rPr>
          <w:lang w:val="fr-FR"/>
        </w:rPr>
        <w:t>sai_attribute_t attr_list</w:t>
      </w:r>
      <w:r w:rsidRPr="00E05235">
        <w:rPr>
          <w:lang w:val="fr-FR"/>
        </w:rPr>
        <w:t>;</w:t>
      </w:r>
    </w:p>
    <w:p w14:paraId="751729D8" w14:textId="39E4F4CB" w:rsidR="004C1805" w:rsidRPr="00E43C22" w:rsidRDefault="00ED5E90" w:rsidP="004C1805">
      <w:pPr>
        <w:pStyle w:val="code"/>
        <w:rPr>
          <w:lang w:val="sv-SE"/>
        </w:rPr>
      </w:pPr>
      <w:r>
        <w:rPr>
          <w:lang w:val="fr-FR"/>
        </w:rPr>
        <w:t xml:space="preserve">    </w:t>
      </w:r>
      <w:r w:rsidRPr="00E43C22">
        <w:rPr>
          <w:lang w:val="sv-SE"/>
        </w:rPr>
        <w:t>int attr_count = 6</w:t>
      </w:r>
      <w:r w:rsidR="004C1805" w:rsidRPr="00E43C22">
        <w:rPr>
          <w:lang w:val="sv-SE"/>
        </w:rPr>
        <w:t>;</w:t>
      </w:r>
    </w:p>
    <w:p w14:paraId="14AD3B48" w14:textId="77777777" w:rsidR="004C1805" w:rsidRPr="00E43C22" w:rsidRDefault="004C1805" w:rsidP="004C1805">
      <w:pPr>
        <w:pStyle w:val="code"/>
        <w:rPr>
          <w:lang w:val="sv-SE"/>
        </w:rPr>
      </w:pPr>
    </w:p>
    <w:p w14:paraId="4070D8FF" w14:textId="1A8BB220" w:rsidR="004C1805" w:rsidRPr="00E43C22" w:rsidRDefault="00D06E0F" w:rsidP="004C1805">
      <w:pPr>
        <w:pStyle w:val="code"/>
        <w:rPr>
          <w:lang w:val="sv-SE"/>
        </w:rPr>
      </w:pPr>
      <w:r w:rsidRPr="00E43C22">
        <w:rPr>
          <w:lang w:val="sv-SE"/>
        </w:rPr>
        <w:t xml:space="preserve">    attr_list[0].</w:t>
      </w:r>
      <w:r w:rsidR="004C1805" w:rsidRPr="00E43C22">
        <w:rPr>
          <w:lang w:val="sv-SE"/>
        </w:rPr>
        <w:t>id = SAI_POLICER_ATTR_METER_TYPE;</w:t>
      </w:r>
    </w:p>
    <w:p w14:paraId="44417D16" w14:textId="5466B933" w:rsidR="004C1805" w:rsidRPr="00E43C22" w:rsidRDefault="004C1805" w:rsidP="004C1805">
      <w:pPr>
        <w:pStyle w:val="code"/>
        <w:rPr>
          <w:lang w:val="sv-SE"/>
        </w:rPr>
      </w:pPr>
      <w:r w:rsidRPr="00E43C22">
        <w:rPr>
          <w:lang w:val="sv-SE"/>
        </w:rPr>
        <w:t xml:space="preserve">    </w:t>
      </w:r>
      <w:r w:rsidR="00D06E0F" w:rsidRPr="00E43C22">
        <w:rPr>
          <w:lang w:val="sv-SE"/>
        </w:rPr>
        <w:t>attr_list[0].</w:t>
      </w:r>
      <w:r w:rsidRPr="00E43C22">
        <w:rPr>
          <w:lang w:val="sv-SE"/>
        </w:rPr>
        <w:t>value.s32 = SAI_METER_TYPE_PACKETS;</w:t>
      </w:r>
    </w:p>
    <w:p w14:paraId="206BDE37" w14:textId="6110F2D0" w:rsidR="00393043" w:rsidRPr="00E43C22" w:rsidRDefault="00393043" w:rsidP="00732EDB">
      <w:pPr>
        <w:pStyle w:val="code"/>
        <w:rPr>
          <w:lang w:val="sv-SE"/>
        </w:rPr>
      </w:pPr>
    </w:p>
    <w:p w14:paraId="1D52972A" w14:textId="31B0AAD1" w:rsidR="004C1805" w:rsidRPr="00E43C22" w:rsidRDefault="004C1805" w:rsidP="004C1805">
      <w:pPr>
        <w:pStyle w:val="code"/>
        <w:rPr>
          <w:lang w:val="sv-SE"/>
        </w:rPr>
      </w:pPr>
      <w:r w:rsidRPr="00E43C22">
        <w:rPr>
          <w:lang w:val="sv-SE"/>
        </w:rPr>
        <w:t xml:space="preserve">    </w:t>
      </w:r>
      <w:r w:rsidR="00D06E0F" w:rsidRPr="00E43C22">
        <w:rPr>
          <w:lang w:val="sv-SE"/>
        </w:rPr>
        <w:t>attr_list[1].</w:t>
      </w:r>
      <w:r w:rsidRPr="00E43C22">
        <w:rPr>
          <w:lang w:val="sv-SE"/>
        </w:rPr>
        <w:t>id = SAI_POLICER_ATTR_MODE;</w:t>
      </w:r>
    </w:p>
    <w:p w14:paraId="047DF037" w14:textId="3554B429" w:rsidR="004C1805" w:rsidRPr="00E43C22" w:rsidRDefault="00D06E0F" w:rsidP="004C1805">
      <w:pPr>
        <w:pStyle w:val="code"/>
        <w:rPr>
          <w:lang w:val="sv-SE"/>
        </w:rPr>
      </w:pPr>
      <w:r w:rsidRPr="00E43C22">
        <w:rPr>
          <w:lang w:val="sv-SE"/>
        </w:rPr>
        <w:t xml:space="preserve">    attr_list[1].</w:t>
      </w:r>
      <w:r w:rsidR="004C1805" w:rsidRPr="00E43C22">
        <w:rPr>
          <w:lang w:val="sv-SE"/>
        </w:rPr>
        <w:t xml:space="preserve">value.s32 = </w:t>
      </w:r>
      <w:r w:rsidR="004E1F00" w:rsidRPr="00E43C22">
        <w:rPr>
          <w:lang w:val="sv-SE"/>
        </w:rPr>
        <w:t>SAI_POLICER_MODE_STORM_CONTROL</w:t>
      </w:r>
      <w:r w:rsidR="004C1805" w:rsidRPr="00E43C22">
        <w:rPr>
          <w:lang w:val="sv-SE"/>
        </w:rPr>
        <w:t>;</w:t>
      </w:r>
    </w:p>
    <w:p w14:paraId="202C64AF" w14:textId="77777777" w:rsidR="004C1805" w:rsidRPr="00E43C22" w:rsidRDefault="004C1805" w:rsidP="004C1805">
      <w:pPr>
        <w:pStyle w:val="code"/>
        <w:rPr>
          <w:lang w:val="sv-SE"/>
        </w:rPr>
      </w:pPr>
    </w:p>
    <w:p w14:paraId="621F592D" w14:textId="5D83D631" w:rsidR="004C1805" w:rsidRPr="00E43C22" w:rsidRDefault="004C1805" w:rsidP="004C1805">
      <w:pPr>
        <w:pStyle w:val="code"/>
        <w:rPr>
          <w:lang w:val="sv-SE"/>
        </w:rPr>
      </w:pPr>
      <w:r w:rsidRPr="00E43C22">
        <w:rPr>
          <w:lang w:val="sv-SE"/>
        </w:rPr>
        <w:t xml:space="preserve">    </w:t>
      </w:r>
      <w:r w:rsidR="00D06E0F" w:rsidRPr="00E43C22">
        <w:rPr>
          <w:lang w:val="sv-SE"/>
        </w:rPr>
        <w:t>attr_list[2].</w:t>
      </w:r>
      <w:r w:rsidRPr="00E43C22">
        <w:rPr>
          <w:lang w:val="sv-SE"/>
        </w:rPr>
        <w:t>id = SAI_POLICER_ATTR_COLOR_SOURCE;</w:t>
      </w:r>
    </w:p>
    <w:p w14:paraId="67ACF7C0" w14:textId="69BC31A2" w:rsidR="004C1805" w:rsidRPr="004A175E" w:rsidRDefault="00D06E0F" w:rsidP="004C1805">
      <w:pPr>
        <w:pStyle w:val="code"/>
      </w:pPr>
      <w:r w:rsidRPr="00E43C22">
        <w:rPr>
          <w:lang w:val="sv-SE"/>
        </w:rPr>
        <w:t xml:space="preserve">    </w:t>
      </w:r>
      <w:r w:rsidRPr="004A175E">
        <w:t>attr_list[2].</w:t>
      </w:r>
      <w:r w:rsidR="004C1805" w:rsidRPr="004A175E">
        <w:t>value.s32 = SAI_POLICER_COLOR_SOURCE_BLIND;</w:t>
      </w:r>
    </w:p>
    <w:p w14:paraId="48840B8E" w14:textId="677F794B" w:rsidR="00495CDA" w:rsidRPr="004A175E" w:rsidRDefault="00495CDA" w:rsidP="00E53277">
      <w:pPr>
        <w:pStyle w:val="code"/>
      </w:pPr>
    </w:p>
    <w:p w14:paraId="05738A48" w14:textId="643FA8D5" w:rsidR="004C1805" w:rsidRPr="004A175E" w:rsidRDefault="005C2B2E" w:rsidP="004C1805">
      <w:pPr>
        <w:pStyle w:val="code"/>
      </w:pPr>
      <w:r w:rsidRPr="004A175E">
        <w:t xml:space="preserve">    attr_list[3</w:t>
      </w:r>
      <w:r w:rsidR="00D06E0F" w:rsidRPr="004A175E">
        <w:t>].</w:t>
      </w:r>
      <w:r w:rsidR="004C1805" w:rsidRPr="004A175E">
        <w:t>id = SAI_POLICER_ATTR_CBS;</w:t>
      </w:r>
    </w:p>
    <w:p w14:paraId="3C8CA1A8" w14:textId="37F2F212" w:rsidR="004C1805" w:rsidRPr="00011E84" w:rsidRDefault="004C1805" w:rsidP="004C1805">
      <w:pPr>
        <w:pStyle w:val="code"/>
        <w:rPr>
          <w:lang w:val="sv-SE"/>
        </w:rPr>
      </w:pPr>
      <w:r w:rsidRPr="004A175E">
        <w:t xml:space="preserve">    </w:t>
      </w:r>
      <w:r w:rsidR="005C2B2E">
        <w:rPr>
          <w:lang w:val="sv-SE"/>
        </w:rPr>
        <w:t>attr_list[3</w:t>
      </w:r>
      <w:r w:rsidR="00D06E0F" w:rsidRPr="00D06E0F">
        <w:rPr>
          <w:lang w:val="sv-SE"/>
        </w:rPr>
        <w:t>].</w:t>
      </w:r>
      <w:r w:rsidRPr="00011E84">
        <w:rPr>
          <w:lang w:val="sv-SE"/>
        </w:rPr>
        <w:t>value.s32 = 50;</w:t>
      </w:r>
    </w:p>
    <w:p w14:paraId="1763A81F" w14:textId="77777777" w:rsidR="004C1805" w:rsidRPr="00011E84" w:rsidRDefault="004C1805" w:rsidP="004C1805">
      <w:pPr>
        <w:pStyle w:val="code"/>
        <w:rPr>
          <w:lang w:val="sv-SE"/>
        </w:rPr>
      </w:pPr>
    </w:p>
    <w:p w14:paraId="65355F3D" w14:textId="2DC4BB96" w:rsidR="004C1805" w:rsidRPr="00011E84" w:rsidRDefault="00D06E0F" w:rsidP="004C1805">
      <w:pPr>
        <w:pStyle w:val="code"/>
        <w:rPr>
          <w:lang w:val="sv-SE"/>
        </w:rPr>
      </w:pPr>
      <w:r>
        <w:rPr>
          <w:lang w:val="sv-SE"/>
        </w:rPr>
        <w:t xml:space="preserve">    </w:t>
      </w:r>
      <w:r w:rsidR="005C2B2E">
        <w:rPr>
          <w:lang w:val="sv-SE"/>
        </w:rPr>
        <w:t>attr_list[4</w:t>
      </w:r>
      <w:r w:rsidRPr="00D06E0F">
        <w:rPr>
          <w:lang w:val="sv-SE"/>
        </w:rPr>
        <w:t>].</w:t>
      </w:r>
      <w:r w:rsidR="004C1805" w:rsidRPr="00011E84">
        <w:rPr>
          <w:lang w:val="sv-SE"/>
        </w:rPr>
        <w:t>id = SAI_POLICER_ATTR_CIR;</w:t>
      </w:r>
    </w:p>
    <w:p w14:paraId="4B9386EB" w14:textId="145933E3" w:rsidR="004C1805" w:rsidRPr="004A175E" w:rsidRDefault="00D06E0F" w:rsidP="004C1805">
      <w:pPr>
        <w:pStyle w:val="code"/>
      </w:pPr>
      <w:r w:rsidRPr="00E43C22">
        <w:rPr>
          <w:lang w:val="sv-SE"/>
        </w:rPr>
        <w:t xml:space="preserve">    </w:t>
      </w:r>
      <w:r w:rsidR="005C2B2E" w:rsidRPr="004A175E">
        <w:t>attr_list[4</w:t>
      </w:r>
      <w:r w:rsidRPr="004A175E">
        <w:t>].</w:t>
      </w:r>
      <w:r w:rsidR="004C1805" w:rsidRPr="004A175E">
        <w:t>value.s32 = 100;</w:t>
      </w:r>
    </w:p>
    <w:p w14:paraId="6671ED72" w14:textId="77777777" w:rsidR="004C1805" w:rsidRPr="004A175E" w:rsidRDefault="004C1805" w:rsidP="004C1805">
      <w:pPr>
        <w:pStyle w:val="code"/>
      </w:pPr>
    </w:p>
    <w:p w14:paraId="3BAF1F55" w14:textId="20EE1091" w:rsidR="004C1805" w:rsidRDefault="004C1805" w:rsidP="004C1805">
      <w:pPr>
        <w:pStyle w:val="code"/>
      </w:pPr>
      <w:r w:rsidRPr="004A175E">
        <w:t xml:space="preserve">  </w:t>
      </w:r>
      <w:r w:rsidR="00403795" w:rsidRPr="004A175E">
        <w:t xml:space="preserve">  </w:t>
      </w:r>
      <w:r w:rsidR="0024550D" w:rsidRPr="00BE13E9">
        <w:t>sai_creat</w:t>
      </w:r>
      <w:r w:rsidR="0024550D">
        <w:t xml:space="preserve">e_policer_counter_fn </w:t>
      </w:r>
      <w:r w:rsidR="00403795">
        <w:t>(&amp;</w:t>
      </w:r>
      <w:r w:rsidR="00403795" w:rsidRPr="00AB0165">
        <w:t>flood_policer_id</w:t>
      </w:r>
      <w:r w:rsidR="0012654B">
        <w:t>, attr_count, &amp;</w:t>
      </w:r>
      <w:r>
        <w:t>attr_list);</w:t>
      </w:r>
    </w:p>
    <w:p w14:paraId="3FBC0022" w14:textId="77777777" w:rsidR="00F40A46" w:rsidRDefault="00F40A46" w:rsidP="004C1805">
      <w:pPr>
        <w:pStyle w:val="code"/>
      </w:pPr>
    </w:p>
    <w:p w14:paraId="4287AEA8" w14:textId="6AB2D734" w:rsidR="00915633" w:rsidRPr="00915633" w:rsidRDefault="00727080" w:rsidP="00915633">
      <w:pPr>
        <w:pStyle w:val="code"/>
      </w:pPr>
      <w:r>
        <w:t xml:space="preserve">    </w:t>
      </w:r>
      <w:r w:rsidRPr="00727080">
        <w:t>attr_list[0].</w:t>
      </w:r>
      <w:r w:rsidR="00915633" w:rsidRPr="00915633">
        <w:t>id = SAI_POLICER_ATTR_METER_TYPE;</w:t>
      </w:r>
    </w:p>
    <w:p w14:paraId="6A443467" w14:textId="7DB8F0F1" w:rsidR="00915633" w:rsidRPr="00915633" w:rsidRDefault="00727080" w:rsidP="00915633">
      <w:pPr>
        <w:pStyle w:val="code"/>
      </w:pPr>
      <w:r>
        <w:t xml:space="preserve">    </w:t>
      </w:r>
      <w:r w:rsidRPr="00727080">
        <w:t>attr_list[0].</w:t>
      </w:r>
      <w:r w:rsidR="00915633" w:rsidRPr="00915633">
        <w:t>value.s32 = SAI_METER_TYPE_PACKETS;</w:t>
      </w:r>
    </w:p>
    <w:p w14:paraId="3EA53D52" w14:textId="77777777" w:rsidR="00915633" w:rsidRPr="00915633" w:rsidRDefault="00915633" w:rsidP="00915633">
      <w:pPr>
        <w:pStyle w:val="code"/>
      </w:pPr>
    </w:p>
    <w:p w14:paraId="642E3D0B" w14:textId="0363CC44" w:rsidR="00915633" w:rsidRPr="00915633" w:rsidRDefault="00727080" w:rsidP="00915633">
      <w:pPr>
        <w:pStyle w:val="code"/>
      </w:pPr>
      <w:r>
        <w:t xml:space="preserve">    </w:t>
      </w:r>
      <w:r w:rsidRPr="00727080">
        <w:t>attr_list[1].</w:t>
      </w:r>
      <w:r w:rsidR="00915633" w:rsidRPr="00915633">
        <w:t>id = SAI_POLICER_ATTR_MODE;</w:t>
      </w:r>
    </w:p>
    <w:p w14:paraId="5CE8A90F" w14:textId="5E353391" w:rsidR="00915633" w:rsidRPr="00915633" w:rsidRDefault="00727080" w:rsidP="00915633">
      <w:pPr>
        <w:pStyle w:val="code"/>
      </w:pPr>
      <w:r>
        <w:t xml:space="preserve">    </w:t>
      </w:r>
      <w:r w:rsidRPr="00727080">
        <w:t>attr_list[1].</w:t>
      </w:r>
      <w:r w:rsidR="00915633" w:rsidRPr="00915633">
        <w:t>value.s32 = SAI_POLICER_MODE_STORM_CONTROL;</w:t>
      </w:r>
    </w:p>
    <w:p w14:paraId="7DA45891" w14:textId="51C1D752" w:rsidR="00915633" w:rsidRPr="00E05235" w:rsidRDefault="00ED5E90" w:rsidP="00ED5E90">
      <w:pPr>
        <w:pStyle w:val="code"/>
        <w:tabs>
          <w:tab w:val="left" w:pos="1230"/>
        </w:tabs>
      </w:pPr>
      <w:r>
        <w:tab/>
      </w:r>
    </w:p>
    <w:p w14:paraId="24E6A864" w14:textId="73AD0359" w:rsidR="00915633" w:rsidRPr="00E05235" w:rsidRDefault="00727080" w:rsidP="00915633">
      <w:pPr>
        <w:pStyle w:val="code"/>
      </w:pPr>
      <w:r>
        <w:t xml:space="preserve">    </w:t>
      </w:r>
      <w:r w:rsidRPr="00727080">
        <w:t>attr_list[2].</w:t>
      </w:r>
      <w:r w:rsidR="00915633" w:rsidRPr="00E05235">
        <w:t>id = SAI_POLICER_ATTR_COLOR_SOURCE;</w:t>
      </w:r>
    </w:p>
    <w:p w14:paraId="3FD6C597" w14:textId="5EE7EBE1" w:rsidR="00915633" w:rsidRPr="00E05235" w:rsidRDefault="00727080" w:rsidP="00915633">
      <w:pPr>
        <w:pStyle w:val="code"/>
      </w:pPr>
      <w:r>
        <w:t xml:space="preserve">    </w:t>
      </w:r>
      <w:r w:rsidRPr="00727080">
        <w:t>attr_list[2].</w:t>
      </w:r>
      <w:r w:rsidR="00915633" w:rsidRPr="00E05235">
        <w:t>value.s32 = SAI_POLICER_COLOR_SOURCE_BLIND;</w:t>
      </w:r>
    </w:p>
    <w:p w14:paraId="7A1277C8" w14:textId="77777777" w:rsidR="00915633" w:rsidRPr="00727080" w:rsidRDefault="00915633" w:rsidP="00915633">
      <w:pPr>
        <w:pStyle w:val="code"/>
      </w:pPr>
    </w:p>
    <w:p w14:paraId="318A1D3B" w14:textId="1760FECB" w:rsidR="00915633" w:rsidRPr="004A175E" w:rsidRDefault="00B76D97" w:rsidP="00915633">
      <w:pPr>
        <w:pStyle w:val="code"/>
      </w:pPr>
      <w:r w:rsidRPr="004A175E">
        <w:t xml:space="preserve">    attr_list[3</w:t>
      </w:r>
      <w:r w:rsidR="00727080" w:rsidRPr="004A175E">
        <w:t>].</w:t>
      </w:r>
      <w:r w:rsidR="00915633" w:rsidRPr="004A175E">
        <w:t>id = SAI_POLICER_ATTR_CBS;</w:t>
      </w:r>
    </w:p>
    <w:p w14:paraId="1A9037BA" w14:textId="7C54E051" w:rsidR="00915633" w:rsidRPr="00223516" w:rsidRDefault="00B76D97" w:rsidP="00915633">
      <w:pPr>
        <w:pStyle w:val="code"/>
        <w:rPr>
          <w:lang w:val="sv-SE"/>
        </w:rPr>
      </w:pPr>
      <w:r w:rsidRPr="004A175E">
        <w:t xml:space="preserve">    </w:t>
      </w:r>
      <w:r w:rsidRPr="00223516">
        <w:rPr>
          <w:lang w:val="sv-SE"/>
        </w:rPr>
        <w:t>attr_list[3</w:t>
      </w:r>
      <w:r w:rsidR="00727080" w:rsidRPr="00223516">
        <w:rPr>
          <w:lang w:val="sv-SE"/>
        </w:rPr>
        <w:t>].</w:t>
      </w:r>
      <w:r w:rsidR="00915633" w:rsidRPr="00223516">
        <w:rPr>
          <w:lang w:val="sv-SE"/>
        </w:rPr>
        <w:t>value.s32 = 50;</w:t>
      </w:r>
    </w:p>
    <w:p w14:paraId="5EF7EB8D" w14:textId="77777777" w:rsidR="00915633" w:rsidRPr="00223516" w:rsidRDefault="00915633" w:rsidP="00915633">
      <w:pPr>
        <w:pStyle w:val="code"/>
        <w:rPr>
          <w:lang w:val="sv-SE"/>
        </w:rPr>
      </w:pPr>
    </w:p>
    <w:p w14:paraId="68146812" w14:textId="73CB0A8D" w:rsidR="00915633" w:rsidRPr="00011E84" w:rsidRDefault="00915633" w:rsidP="00915633">
      <w:pPr>
        <w:pStyle w:val="code"/>
        <w:rPr>
          <w:lang w:val="sv-SE"/>
        </w:rPr>
      </w:pPr>
      <w:r w:rsidRPr="00223516">
        <w:rPr>
          <w:lang w:val="sv-SE"/>
        </w:rPr>
        <w:t xml:space="preserve">    </w:t>
      </w:r>
      <w:r w:rsidR="00223516">
        <w:rPr>
          <w:lang w:val="sv-SE"/>
        </w:rPr>
        <w:t>attr_list[4</w:t>
      </w:r>
      <w:r w:rsidR="00727080" w:rsidRPr="00D06E0F">
        <w:rPr>
          <w:lang w:val="sv-SE"/>
        </w:rPr>
        <w:t>].</w:t>
      </w:r>
      <w:r w:rsidRPr="00011E84">
        <w:rPr>
          <w:lang w:val="sv-SE"/>
        </w:rPr>
        <w:t>id = SAI_POLICER_ATTR_CIR;</w:t>
      </w:r>
    </w:p>
    <w:p w14:paraId="71E9714C" w14:textId="3FDC540A" w:rsidR="00915633" w:rsidRPr="00011E84" w:rsidRDefault="00727080" w:rsidP="00915633">
      <w:pPr>
        <w:pStyle w:val="code"/>
        <w:rPr>
          <w:lang w:val="sv-SE"/>
        </w:rPr>
      </w:pPr>
      <w:r>
        <w:rPr>
          <w:lang w:val="sv-SE"/>
        </w:rPr>
        <w:t xml:space="preserve">    </w:t>
      </w:r>
      <w:r w:rsidR="00223516">
        <w:rPr>
          <w:lang w:val="sv-SE"/>
        </w:rPr>
        <w:t>attr_list[4</w:t>
      </w:r>
      <w:r w:rsidRPr="00D06E0F">
        <w:rPr>
          <w:lang w:val="sv-SE"/>
        </w:rPr>
        <w:t>].</w:t>
      </w:r>
      <w:r w:rsidR="00915633" w:rsidRPr="00011E84">
        <w:rPr>
          <w:lang w:val="sv-SE"/>
        </w:rPr>
        <w:t>value.s32 = 100;</w:t>
      </w:r>
    </w:p>
    <w:p w14:paraId="28DE13D5" w14:textId="77777777" w:rsidR="00915633" w:rsidRPr="00011E84" w:rsidRDefault="00915633" w:rsidP="00915633">
      <w:pPr>
        <w:pStyle w:val="code"/>
        <w:rPr>
          <w:lang w:val="sv-SE"/>
        </w:rPr>
      </w:pPr>
    </w:p>
    <w:p w14:paraId="6AAB97C3" w14:textId="35F6FEC7" w:rsidR="00915633" w:rsidRPr="004A175E" w:rsidRDefault="00915633" w:rsidP="00915633">
      <w:pPr>
        <w:pStyle w:val="code"/>
        <w:rPr>
          <w:lang w:val="sv-SE"/>
        </w:rPr>
      </w:pPr>
      <w:r w:rsidRPr="004A175E">
        <w:rPr>
          <w:lang w:val="sv-SE"/>
        </w:rPr>
        <w:t xml:space="preserve">  </w:t>
      </w:r>
      <w:r w:rsidR="00925F22" w:rsidRPr="004A175E">
        <w:rPr>
          <w:lang w:val="sv-SE"/>
        </w:rPr>
        <w:t xml:space="preserve">  </w:t>
      </w:r>
      <w:r w:rsidR="00174F89" w:rsidRPr="004A175E">
        <w:rPr>
          <w:lang w:val="sv-SE"/>
        </w:rPr>
        <w:t xml:space="preserve">sai_create_policer_counter_fn </w:t>
      </w:r>
      <w:r w:rsidR="00925F22" w:rsidRPr="004A175E">
        <w:rPr>
          <w:lang w:val="sv-SE"/>
        </w:rPr>
        <w:t>(&amp;multicast_policer_id</w:t>
      </w:r>
      <w:r w:rsidR="0012654B" w:rsidRPr="004A175E">
        <w:rPr>
          <w:lang w:val="sv-SE"/>
        </w:rPr>
        <w:t>, attr_count, &amp;</w:t>
      </w:r>
      <w:r w:rsidRPr="004A175E">
        <w:rPr>
          <w:lang w:val="sv-SE"/>
        </w:rPr>
        <w:t>attr_list);</w:t>
      </w:r>
    </w:p>
    <w:p w14:paraId="144F554A" w14:textId="77777777" w:rsidR="00915633" w:rsidRPr="004A175E" w:rsidRDefault="00915633" w:rsidP="004C1805">
      <w:pPr>
        <w:pStyle w:val="code"/>
        <w:rPr>
          <w:lang w:val="sv-SE"/>
        </w:rPr>
      </w:pPr>
    </w:p>
    <w:p w14:paraId="517530B1" w14:textId="67B4E10C" w:rsidR="00915633" w:rsidRPr="004A175E" w:rsidRDefault="0012654B" w:rsidP="00915633">
      <w:pPr>
        <w:pStyle w:val="code"/>
        <w:rPr>
          <w:lang w:val="sv-SE"/>
        </w:rPr>
      </w:pPr>
      <w:r w:rsidRPr="004A175E">
        <w:rPr>
          <w:lang w:val="sv-SE"/>
        </w:rPr>
        <w:t xml:space="preserve">    attr_list[0].</w:t>
      </w:r>
      <w:r w:rsidR="00915633" w:rsidRPr="004A175E">
        <w:rPr>
          <w:lang w:val="sv-SE"/>
        </w:rPr>
        <w:t>id = SAI_POLICER_ATTR_METER_TYPE;</w:t>
      </w:r>
    </w:p>
    <w:p w14:paraId="17D9D157" w14:textId="30764441" w:rsidR="00915633" w:rsidRPr="004A175E" w:rsidRDefault="0012654B" w:rsidP="00915633">
      <w:pPr>
        <w:pStyle w:val="code"/>
        <w:rPr>
          <w:lang w:val="sv-SE"/>
        </w:rPr>
      </w:pPr>
      <w:r w:rsidRPr="004A175E">
        <w:rPr>
          <w:lang w:val="sv-SE"/>
        </w:rPr>
        <w:t xml:space="preserve">    attr_list[1].</w:t>
      </w:r>
      <w:r w:rsidR="00915633" w:rsidRPr="004A175E">
        <w:rPr>
          <w:lang w:val="sv-SE"/>
        </w:rPr>
        <w:t>value.s32 = SAI_METER_TYPE_PACKETS;</w:t>
      </w:r>
    </w:p>
    <w:p w14:paraId="41C62B64" w14:textId="77777777" w:rsidR="00915633" w:rsidRPr="004A175E" w:rsidRDefault="00915633" w:rsidP="00915633">
      <w:pPr>
        <w:pStyle w:val="code"/>
        <w:rPr>
          <w:lang w:val="sv-SE"/>
        </w:rPr>
      </w:pPr>
    </w:p>
    <w:p w14:paraId="6A7B6F8C" w14:textId="7FDAE74E" w:rsidR="00915633" w:rsidRPr="004A175E" w:rsidRDefault="0012654B" w:rsidP="00915633">
      <w:pPr>
        <w:pStyle w:val="code"/>
        <w:rPr>
          <w:lang w:val="sv-SE"/>
        </w:rPr>
      </w:pPr>
      <w:r w:rsidRPr="004A175E">
        <w:rPr>
          <w:lang w:val="sv-SE"/>
        </w:rPr>
        <w:t xml:space="preserve">    attr_list[1].</w:t>
      </w:r>
      <w:r w:rsidR="00915633" w:rsidRPr="004A175E">
        <w:rPr>
          <w:lang w:val="sv-SE"/>
        </w:rPr>
        <w:t>id = SAI_POLICER_ATTR_MODE;</w:t>
      </w:r>
    </w:p>
    <w:p w14:paraId="1C732DFF" w14:textId="570360A0" w:rsidR="00915633" w:rsidRPr="004A175E" w:rsidRDefault="0012654B" w:rsidP="00915633">
      <w:pPr>
        <w:pStyle w:val="code"/>
        <w:rPr>
          <w:lang w:val="sv-SE"/>
        </w:rPr>
      </w:pPr>
      <w:r w:rsidRPr="004A175E">
        <w:rPr>
          <w:lang w:val="sv-SE"/>
        </w:rPr>
        <w:t xml:space="preserve">    attr_list[1].</w:t>
      </w:r>
      <w:r w:rsidR="00915633" w:rsidRPr="004A175E">
        <w:rPr>
          <w:lang w:val="sv-SE"/>
        </w:rPr>
        <w:t>value.s32 = SAI_POLICER_MODE_STORM_CONTROL;</w:t>
      </w:r>
    </w:p>
    <w:p w14:paraId="7D359E3B" w14:textId="77777777" w:rsidR="00915633" w:rsidRPr="004A175E" w:rsidRDefault="00915633" w:rsidP="00915633">
      <w:pPr>
        <w:pStyle w:val="code"/>
        <w:rPr>
          <w:lang w:val="sv-SE"/>
        </w:rPr>
      </w:pPr>
    </w:p>
    <w:p w14:paraId="0D042B22" w14:textId="6D4E3726" w:rsidR="00915633" w:rsidRPr="00E05235" w:rsidRDefault="0012654B" w:rsidP="00915633">
      <w:pPr>
        <w:pStyle w:val="code"/>
      </w:pPr>
      <w:r w:rsidRPr="004A175E">
        <w:rPr>
          <w:lang w:val="sv-SE"/>
        </w:rPr>
        <w:t xml:space="preserve">    </w:t>
      </w:r>
      <w:r w:rsidRPr="0012654B">
        <w:t>attr_list[2].</w:t>
      </w:r>
      <w:r w:rsidR="00915633" w:rsidRPr="00E05235">
        <w:t>id = SAI_POLICER_ATTR_COLOR_SOURCE;</w:t>
      </w:r>
    </w:p>
    <w:p w14:paraId="73F767D4" w14:textId="3AAABC81" w:rsidR="00915633" w:rsidRPr="00E05235" w:rsidRDefault="0012654B" w:rsidP="00915633">
      <w:pPr>
        <w:pStyle w:val="code"/>
      </w:pPr>
      <w:r>
        <w:t xml:space="preserve">    </w:t>
      </w:r>
      <w:r w:rsidRPr="00E43C22">
        <w:t>attr_list[2].</w:t>
      </w:r>
      <w:r w:rsidR="00915633" w:rsidRPr="00E05235">
        <w:t>value.s32 = SAI_POLICER_COLOR_SOURCE_BLIND;</w:t>
      </w:r>
    </w:p>
    <w:p w14:paraId="3DFB010C" w14:textId="77777777" w:rsidR="00915633" w:rsidRPr="0012654B" w:rsidRDefault="00915633" w:rsidP="00915633">
      <w:pPr>
        <w:pStyle w:val="code"/>
      </w:pPr>
    </w:p>
    <w:p w14:paraId="61640F2F" w14:textId="5E306148" w:rsidR="00915633" w:rsidRPr="004A175E" w:rsidRDefault="0012654B" w:rsidP="00915633">
      <w:pPr>
        <w:pStyle w:val="code"/>
      </w:pPr>
      <w:r w:rsidRPr="004A175E">
        <w:t xml:space="preserve">    </w:t>
      </w:r>
      <w:r w:rsidR="003066A2" w:rsidRPr="004A175E">
        <w:t>attr_list[3</w:t>
      </w:r>
      <w:r w:rsidRPr="004A175E">
        <w:t>].</w:t>
      </w:r>
      <w:r w:rsidR="00915633" w:rsidRPr="004A175E">
        <w:t>id = SAI_POLICER_ATTR_CBS;</w:t>
      </w:r>
    </w:p>
    <w:p w14:paraId="56A77882" w14:textId="7F5F5D52" w:rsidR="00915633" w:rsidRPr="00011E84" w:rsidRDefault="0012654B" w:rsidP="00915633">
      <w:pPr>
        <w:pStyle w:val="code"/>
        <w:rPr>
          <w:lang w:val="sv-SE"/>
        </w:rPr>
      </w:pPr>
      <w:r w:rsidRPr="004A175E">
        <w:t xml:space="preserve">    </w:t>
      </w:r>
      <w:r w:rsidR="003066A2">
        <w:rPr>
          <w:lang w:val="sv-SE"/>
        </w:rPr>
        <w:t>attr_list[3</w:t>
      </w:r>
      <w:r w:rsidRPr="00D06E0F">
        <w:rPr>
          <w:lang w:val="sv-SE"/>
        </w:rPr>
        <w:t>].</w:t>
      </w:r>
      <w:r w:rsidR="00915633" w:rsidRPr="00011E84">
        <w:rPr>
          <w:lang w:val="sv-SE"/>
        </w:rPr>
        <w:t>value.s32 = 50;</w:t>
      </w:r>
    </w:p>
    <w:p w14:paraId="765C4409" w14:textId="77777777" w:rsidR="00915633" w:rsidRPr="00011E84" w:rsidRDefault="00915633" w:rsidP="00915633">
      <w:pPr>
        <w:pStyle w:val="code"/>
        <w:rPr>
          <w:lang w:val="sv-SE"/>
        </w:rPr>
      </w:pPr>
    </w:p>
    <w:p w14:paraId="4CAB0B60" w14:textId="3CB3EC75" w:rsidR="00915633" w:rsidRPr="00011E84" w:rsidRDefault="0012654B" w:rsidP="00915633">
      <w:pPr>
        <w:pStyle w:val="code"/>
        <w:rPr>
          <w:lang w:val="sv-SE"/>
        </w:rPr>
      </w:pPr>
      <w:r>
        <w:rPr>
          <w:lang w:val="sv-SE"/>
        </w:rPr>
        <w:t xml:space="preserve">    </w:t>
      </w:r>
      <w:r w:rsidR="003066A2">
        <w:rPr>
          <w:lang w:val="sv-SE"/>
        </w:rPr>
        <w:t>attr_list[4</w:t>
      </w:r>
      <w:r w:rsidRPr="00D06E0F">
        <w:rPr>
          <w:lang w:val="sv-SE"/>
        </w:rPr>
        <w:t>].</w:t>
      </w:r>
      <w:r w:rsidR="00915633" w:rsidRPr="00011E84">
        <w:rPr>
          <w:lang w:val="sv-SE"/>
        </w:rPr>
        <w:t>id = SAI_POLICER_ATTR_CIR;</w:t>
      </w:r>
    </w:p>
    <w:p w14:paraId="58E03053" w14:textId="318D988E" w:rsidR="00915633" w:rsidRPr="004A175E" w:rsidRDefault="0012654B" w:rsidP="00915633">
      <w:pPr>
        <w:pStyle w:val="code"/>
      </w:pPr>
      <w:r>
        <w:rPr>
          <w:lang w:val="sv-SE"/>
        </w:rPr>
        <w:t xml:space="preserve">    </w:t>
      </w:r>
      <w:r w:rsidR="003066A2" w:rsidRPr="004A175E">
        <w:t>attr_list[4</w:t>
      </w:r>
      <w:r w:rsidRPr="004A175E">
        <w:t>].</w:t>
      </w:r>
      <w:r w:rsidR="00915633" w:rsidRPr="004A175E">
        <w:t>value.s32 = 100;</w:t>
      </w:r>
    </w:p>
    <w:p w14:paraId="50B3AB2D" w14:textId="77777777" w:rsidR="00915633" w:rsidRPr="004A175E" w:rsidRDefault="00915633" w:rsidP="00915633">
      <w:pPr>
        <w:pStyle w:val="code"/>
      </w:pPr>
    </w:p>
    <w:p w14:paraId="17BABF5B" w14:textId="7048B7A5" w:rsidR="00915633" w:rsidRDefault="00915633" w:rsidP="00915633">
      <w:pPr>
        <w:pStyle w:val="code"/>
      </w:pPr>
      <w:r w:rsidRPr="00A016BD">
        <w:t xml:space="preserve">  </w:t>
      </w:r>
      <w:r w:rsidR="00925F22" w:rsidRPr="00A016BD">
        <w:t xml:space="preserve">  </w:t>
      </w:r>
      <w:r w:rsidR="00A016BD" w:rsidRPr="00BE13E9">
        <w:t>sai_creat</w:t>
      </w:r>
      <w:r w:rsidR="00A016BD">
        <w:t xml:space="preserve">e_policer_counter_fn </w:t>
      </w:r>
      <w:r w:rsidR="00925F22">
        <w:t>(&amp;broadcast</w:t>
      </w:r>
      <w:r w:rsidR="00925F22" w:rsidRPr="00AB0165">
        <w:t>_policer_id</w:t>
      </w:r>
      <w:r w:rsidR="00B6050E">
        <w:t>, attr_count, &amp;</w:t>
      </w:r>
      <w:r>
        <w:t>attr_list);</w:t>
      </w:r>
    </w:p>
    <w:p w14:paraId="53E9F552" w14:textId="77777777" w:rsidR="00915633" w:rsidRDefault="00915633" w:rsidP="004C1805">
      <w:pPr>
        <w:pStyle w:val="code"/>
      </w:pPr>
    </w:p>
    <w:p w14:paraId="5484FD2A" w14:textId="10DF3C74" w:rsidR="00F40A46" w:rsidRPr="00E2018D" w:rsidRDefault="008D194F" w:rsidP="009E3446">
      <w:pPr>
        <w:pStyle w:val="Heading3"/>
        <w:rPr>
          <w:lang w:val="fr-FR"/>
        </w:rPr>
      </w:pPr>
      <w:bookmarkStart w:id="32" w:name="_Toc418687232"/>
      <w:r w:rsidRPr="00E2018D">
        <w:rPr>
          <w:lang w:val="fr-FR"/>
        </w:rPr>
        <w:t>Enable storm control</w:t>
      </w:r>
      <w:r w:rsidR="00CC1CD9" w:rsidRPr="00E2018D">
        <w:rPr>
          <w:lang w:val="fr-FR"/>
        </w:rPr>
        <w:t>s</w:t>
      </w:r>
      <w:r w:rsidRPr="00E2018D">
        <w:rPr>
          <w:lang w:val="fr-FR"/>
        </w:rPr>
        <w:t xml:space="preserve"> </w:t>
      </w:r>
      <w:r w:rsidR="00092B12" w:rsidRPr="00E2018D">
        <w:rPr>
          <w:lang w:val="fr-FR"/>
        </w:rPr>
        <w:t>on</w:t>
      </w:r>
      <w:r w:rsidR="009E3446">
        <w:rPr>
          <w:lang w:val="fr-FR"/>
        </w:rPr>
        <w:t xml:space="preserve"> a port</w:t>
      </w:r>
      <w:bookmarkEnd w:id="32"/>
    </w:p>
    <w:p w14:paraId="59889401" w14:textId="77777777" w:rsidR="00F40A46" w:rsidRPr="00E2018D" w:rsidRDefault="00F40A46" w:rsidP="004C1805">
      <w:pPr>
        <w:pStyle w:val="code"/>
        <w:rPr>
          <w:lang w:val="fr-FR"/>
        </w:rPr>
      </w:pPr>
    </w:p>
    <w:p w14:paraId="7226A5E2" w14:textId="3E2EDDE4" w:rsidR="00F40A46" w:rsidRPr="00F40A46" w:rsidRDefault="00F40A46" w:rsidP="00F40A46">
      <w:pPr>
        <w:pStyle w:val="code"/>
        <w:rPr>
          <w:lang w:val="fr-FR"/>
        </w:rPr>
      </w:pPr>
      <w:r w:rsidRPr="00E2018D">
        <w:rPr>
          <w:lang w:val="fr-FR"/>
        </w:rPr>
        <w:t xml:space="preserve">    </w:t>
      </w:r>
      <w:r w:rsidR="008908DE">
        <w:rPr>
          <w:lang w:val="fr-FR"/>
        </w:rPr>
        <w:t>sai_object</w:t>
      </w:r>
      <w:r w:rsidRPr="00F40A46">
        <w:rPr>
          <w:lang w:val="fr-FR"/>
        </w:rPr>
        <w:t>_id_t port_id = 0;</w:t>
      </w:r>
    </w:p>
    <w:p w14:paraId="4FB6CA0F" w14:textId="77777777" w:rsidR="00F40A46" w:rsidRDefault="00F40A46" w:rsidP="00F40A46">
      <w:pPr>
        <w:pStyle w:val="code"/>
        <w:rPr>
          <w:lang w:val="fr-FR"/>
        </w:rPr>
      </w:pPr>
      <w:r w:rsidRPr="00036BB9">
        <w:rPr>
          <w:lang w:val="fr-FR"/>
        </w:rPr>
        <w:t xml:space="preserve">    </w:t>
      </w:r>
      <w:r w:rsidRPr="00F40A46">
        <w:rPr>
          <w:lang w:val="fr-FR"/>
        </w:rPr>
        <w:t>sai_attribute_t sai_port_attr_set;</w:t>
      </w:r>
    </w:p>
    <w:p w14:paraId="0A81A82D" w14:textId="77777777" w:rsidR="00F723C1" w:rsidRPr="00036BB9" w:rsidRDefault="00F723C1" w:rsidP="00F40A46">
      <w:pPr>
        <w:pStyle w:val="code"/>
        <w:rPr>
          <w:lang w:val="fr-FR"/>
        </w:rPr>
      </w:pPr>
    </w:p>
    <w:p w14:paraId="32727E23" w14:textId="7A2064F2" w:rsidR="00F40A46" w:rsidRPr="00F40A46" w:rsidRDefault="00F40A46" w:rsidP="00F40A46">
      <w:pPr>
        <w:pStyle w:val="code"/>
        <w:rPr>
          <w:lang w:val="fr-FR"/>
        </w:rPr>
      </w:pPr>
      <w:r w:rsidRPr="00036BB9">
        <w:rPr>
          <w:lang w:val="fr-FR"/>
        </w:rPr>
        <w:t xml:space="preserve">    </w:t>
      </w:r>
      <w:r w:rsidRPr="00F40A46">
        <w:rPr>
          <w:lang w:val="fr-FR"/>
        </w:rPr>
        <w:t>sai_port_attr_s</w:t>
      </w:r>
      <w:r>
        <w:rPr>
          <w:lang w:val="fr-FR"/>
        </w:rPr>
        <w:t xml:space="preserve">et.id = </w:t>
      </w:r>
      <w:r w:rsidRPr="00BC7DBD">
        <w:rPr>
          <w:lang w:val="fr-FR"/>
        </w:rPr>
        <w:t>S</w:t>
      </w:r>
      <w:r w:rsidR="0029437B">
        <w:rPr>
          <w:lang w:val="fr-FR"/>
        </w:rPr>
        <w:t>AI_PORT_ATTR_FLOOD_STORM_CONTROL</w:t>
      </w:r>
      <w:r w:rsidRPr="00F40A46">
        <w:rPr>
          <w:lang w:val="fr-FR"/>
        </w:rPr>
        <w:t>;</w:t>
      </w:r>
    </w:p>
    <w:p w14:paraId="6D5DD2A3" w14:textId="5EE57ACC" w:rsidR="00F40A46" w:rsidRPr="00F40A46" w:rsidRDefault="00574B2B" w:rsidP="00F40A46">
      <w:pPr>
        <w:pStyle w:val="code"/>
        <w:rPr>
          <w:lang w:val="fr-FR"/>
        </w:rPr>
      </w:pPr>
      <w:r>
        <w:rPr>
          <w:lang w:val="fr-FR"/>
        </w:rPr>
        <w:t xml:space="preserve">    sai_port_attr_set.value.oid</w:t>
      </w:r>
      <w:r w:rsidR="00F40A46" w:rsidRPr="00F40A46">
        <w:rPr>
          <w:lang w:val="fr-FR"/>
        </w:rPr>
        <w:t xml:space="preserve"> = </w:t>
      </w:r>
      <w:r w:rsidR="002A3732">
        <w:rPr>
          <w:lang w:val="fr-FR"/>
        </w:rPr>
        <w:t>flood_</w:t>
      </w:r>
      <w:r w:rsidR="00F40A46" w:rsidRPr="00F40A46">
        <w:rPr>
          <w:lang w:val="fr-FR"/>
        </w:rPr>
        <w:t>policer_id;</w:t>
      </w:r>
    </w:p>
    <w:p w14:paraId="4366B3D2" w14:textId="77777777" w:rsidR="00F40A46" w:rsidRPr="00F40A46" w:rsidRDefault="00F40A46" w:rsidP="00F40A46">
      <w:pPr>
        <w:pStyle w:val="code"/>
        <w:rPr>
          <w:lang w:val="fr-FR"/>
        </w:rPr>
      </w:pPr>
    </w:p>
    <w:p w14:paraId="560D5BD3" w14:textId="27AE4F55" w:rsidR="00F40A46" w:rsidRPr="00F40A46" w:rsidRDefault="00F40A46" w:rsidP="00F40A46">
      <w:pPr>
        <w:pStyle w:val="code"/>
        <w:rPr>
          <w:lang w:val="fr-FR"/>
        </w:rPr>
      </w:pPr>
      <w:r w:rsidRPr="00F40A46">
        <w:rPr>
          <w:lang w:val="fr-FR"/>
        </w:rPr>
        <w:t xml:space="preserve">  </w:t>
      </w:r>
      <w:r w:rsidR="00F154DD">
        <w:rPr>
          <w:lang w:val="fr-FR"/>
        </w:rPr>
        <w:t xml:space="preserve">  sai_set_port_attribute(port_id</w:t>
      </w:r>
      <w:r w:rsidRPr="00F40A46">
        <w:rPr>
          <w:lang w:val="fr-FR"/>
        </w:rPr>
        <w:t>, &amp;sai_attr_set);</w:t>
      </w:r>
    </w:p>
    <w:p w14:paraId="0CF120AF" w14:textId="77777777" w:rsidR="00F40A46" w:rsidRDefault="00F40A46" w:rsidP="004C1805">
      <w:pPr>
        <w:pStyle w:val="code"/>
        <w:rPr>
          <w:lang w:val="fr-FR"/>
        </w:rPr>
      </w:pPr>
    </w:p>
    <w:p w14:paraId="04EAF9C2" w14:textId="6C8C4E11" w:rsidR="002A3732" w:rsidRPr="00F40A46" w:rsidRDefault="002A3732" w:rsidP="002A3732">
      <w:pPr>
        <w:pStyle w:val="code"/>
        <w:rPr>
          <w:lang w:val="fr-FR"/>
        </w:rPr>
      </w:pPr>
      <w:r w:rsidRPr="00036BB9">
        <w:rPr>
          <w:lang w:val="fr-FR"/>
        </w:rPr>
        <w:t xml:space="preserve">    </w:t>
      </w:r>
      <w:r w:rsidRPr="00F40A46">
        <w:rPr>
          <w:lang w:val="fr-FR"/>
        </w:rPr>
        <w:t>sai_port_attr_s</w:t>
      </w:r>
      <w:r>
        <w:rPr>
          <w:lang w:val="fr-FR"/>
        </w:rPr>
        <w:t xml:space="preserve">et.id = </w:t>
      </w:r>
      <w:r w:rsidRPr="00BC7DBD">
        <w:rPr>
          <w:lang w:val="fr-FR"/>
        </w:rPr>
        <w:t>S</w:t>
      </w:r>
      <w:r>
        <w:rPr>
          <w:lang w:val="fr-FR"/>
        </w:rPr>
        <w:t>AI_PORT_ATTR_</w:t>
      </w:r>
      <w:r w:rsidR="00E670B2">
        <w:rPr>
          <w:lang w:val="fr-FR"/>
        </w:rPr>
        <w:t>MULTICAST</w:t>
      </w:r>
      <w:r>
        <w:rPr>
          <w:lang w:val="fr-FR"/>
        </w:rPr>
        <w:t>_STORM_CONTROL</w:t>
      </w:r>
      <w:r w:rsidRPr="00F40A46">
        <w:rPr>
          <w:lang w:val="fr-FR"/>
        </w:rPr>
        <w:t>;</w:t>
      </w:r>
    </w:p>
    <w:p w14:paraId="457C4691" w14:textId="5571AE29" w:rsidR="002A3732" w:rsidRPr="00F40A46" w:rsidRDefault="006C551D" w:rsidP="002A3732">
      <w:pPr>
        <w:pStyle w:val="code"/>
        <w:rPr>
          <w:lang w:val="fr-FR"/>
        </w:rPr>
      </w:pPr>
      <w:r>
        <w:rPr>
          <w:lang w:val="fr-FR"/>
        </w:rPr>
        <w:t xml:space="preserve">    sai_port_attr_set.value.oid</w:t>
      </w:r>
      <w:r w:rsidR="002A3732" w:rsidRPr="00F40A46">
        <w:rPr>
          <w:lang w:val="fr-FR"/>
        </w:rPr>
        <w:t xml:space="preserve"> = </w:t>
      </w:r>
      <w:r w:rsidR="00360851">
        <w:rPr>
          <w:lang w:val="fr-FR"/>
        </w:rPr>
        <w:t>multicast_</w:t>
      </w:r>
      <w:r w:rsidR="002A3732" w:rsidRPr="00F40A46">
        <w:rPr>
          <w:lang w:val="fr-FR"/>
        </w:rPr>
        <w:t>policer_id;</w:t>
      </w:r>
    </w:p>
    <w:p w14:paraId="4BAC0044" w14:textId="77777777" w:rsidR="002A3732" w:rsidRPr="00F40A46" w:rsidRDefault="002A3732" w:rsidP="002A3732">
      <w:pPr>
        <w:pStyle w:val="code"/>
        <w:rPr>
          <w:lang w:val="fr-FR"/>
        </w:rPr>
      </w:pPr>
    </w:p>
    <w:p w14:paraId="20931782" w14:textId="77777777" w:rsidR="002A3732" w:rsidRPr="00F40A46" w:rsidRDefault="002A3732" w:rsidP="002A3732">
      <w:pPr>
        <w:pStyle w:val="code"/>
        <w:rPr>
          <w:lang w:val="fr-FR"/>
        </w:rPr>
      </w:pPr>
      <w:r w:rsidRPr="00F40A46">
        <w:rPr>
          <w:lang w:val="fr-FR"/>
        </w:rPr>
        <w:t xml:space="preserve">    sai_set_port_attribute(port_id, &amp;sai_attr_set);</w:t>
      </w:r>
    </w:p>
    <w:p w14:paraId="7C2444F2" w14:textId="77777777" w:rsidR="006C41AA" w:rsidRDefault="006C41AA" w:rsidP="006C41AA">
      <w:pPr>
        <w:pStyle w:val="code"/>
        <w:rPr>
          <w:lang w:val="fr-FR"/>
        </w:rPr>
      </w:pPr>
    </w:p>
    <w:p w14:paraId="4997C915" w14:textId="3BE4EA8D" w:rsidR="006C41AA" w:rsidRPr="00F40A46" w:rsidRDefault="006C41AA" w:rsidP="006C41AA">
      <w:pPr>
        <w:pStyle w:val="code"/>
        <w:rPr>
          <w:lang w:val="fr-FR"/>
        </w:rPr>
      </w:pPr>
      <w:r w:rsidRPr="00036BB9">
        <w:rPr>
          <w:lang w:val="fr-FR"/>
        </w:rPr>
        <w:t xml:space="preserve">    </w:t>
      </w:r>
      <w:r w:rsidRPr="00F40A46">
        <w:rPr>
          <w:lang w:val="fr-FR"/>
        </w:rPr>
        <w:t>sai_port_attr_s</w:t>
      </w:r>
      <w:r>
        <w:rPr>
          <w:lang w:val="fr-FR"/>
        </w:rPr>
        <w:t xml:space="preserve">et.id = </w:t>
      </w:r>
      <w:r w:rsidRPr="00BC7DBD">
        <w:rPr>
          <w:lang w:val="fr-FR"/>
        </w:rPr>
        <w:t>S</w:t>
      </w:r>
      <w:r>
        <w:rPr>
          <w:lang w:val="fr-FR"/>
        </w:rPr>
        <w:t>AI_PORT_ATTR_</w:t>
      </w:r>
      <w:r w:rsidR="00BA6F26">
        <w:rPr>
          <w:lang w:val="fr-FR"/>
        </w:rPr>
        <w:t>BROAD</w:t>
      </w:r>
      <w:r>
        <w:rPr>
          <w:lang w:val="fr-FR"/>
        </w:rPr>
        <w:t>CAST_STORM_CONTROL</w:t>
      </w:r>
      <w:r w:rsidRPr="00F40A46">
        <w:rPr>
          <w:lang w:val="fr-FR"/>
        </w:rPr>
        <w:t>;</w:t>
      </w:r>
    </w:p>
    <w:p w14:paraId="5F09F9C0" w14:textId="2CC4CD69" w:rsidR="006C41AA" w:rsidRPr="00F40A46" w:rsidRDefault="00A61B04" w:rsidP="006C41AA">
      <w:pPr>
        <w:pStyle w:val="code"/>
        <w:rPr>
          <w:lang w:val="fr-FR"/>
        </w:rPr>
      </w:pPr>
      <w:r>
        <w:rPr>
          <w:lang w:val="fr-FR"/>
        </w:rPr>
        <w:t xml:space="preserve">    sai_port_attr_set.value.oid</w:t>
      </w:r>
      <w:r w:rsidR="006C41AA" w:rsidRPr="00F40A46">
        <w:rPr>
          <w:lang w:val="fr-FR"/>
        </w:rPr>
        <w:t xml:space="preserve"> = </w:t>
      </w:r>
      <w:r w:rsidR="006C41AA">
        <w:rPr>
          <w:lang w:val="fr-FR"/>
        </w:rPr>
        <w:t>multicast_</w:t>
      </w:r>
      <w:r w:rsidR="006C41AA" w:rsidRPr="00F40A46">
        <w:rPr>
          <w:lang w:val="fr-FR"/>
        </w:rPr>
        <w:t>policer_id;</w:t>
      </w:r>
    </w:p>
    <w:p w14:paraId="1CBF33C3" w14:textId="77777777" w:rsidR="006C41AA" w:rsidRPr="00F40A46" w:rsidRDefault="006C41AA" w:rsidP="006C41AA">
      <w:pPr>
        <w:pStyle w:val="code"/>
        <w:rPr>
          <w:lang w:val="fr-FR"/>
        </w:rPr>
      </w:pPr>
    </w:p>
    <w:p w14:paraId="4C22A59A" w14:textId="48A1A450" w:rsidR="0042689B" w:rsidRPr="002C315B" w:rsidRDefault="006C41AA" w:rsidP="002C315B">
      <w:pPr>
        <w:pStyle w:val="code"/>
        <w:rPr>
          <w:lang w:val="fr-FR"/>
        </w:rPr>
      </w:pPr>
      <w:r w:rsidRPr="00F40A46">
        <w:rPr>
          <w:lang w:val="fr-FR"/>
        </w:rPr>
        <w:t xml:space="preserve">    sai_set_port_attribute</w:t>
      </w:r>
      <w:r w:rsidR="00CD5ED1">
        <w:rPr>
          <w:lang w:val="fr-FR"/>
        </w:rPr>
        <w:t>_fn</w:t>
      </w:r>
      <w:r w:rsidRPr="00F40A46">
        <w:rPr>
          <w:lang w:val="fr-FR"/>
        </w:rPr>
        <w:t>(port_id, &amp;sai_attr_set);</w:t>
      </w:r>
    </w:p>
    <w:p w14:paraId="4E698589" w14:textId="32AF45A8" w:rsidR="00E837EA" w:rsidRDefault="00E837EA" w:rsidP="00E837EA">
      <w:pPr>
        <w:pStyle w:val="Heading1"/>
      </w:pPr>
      <w:bookmarkStart w:id="33" w:name="_Toc418687233"/>
      <w:r>
        <w:t>Appendix</w:t>
      </w:r>
      <w:bookmarkEnd w:id="33"/>
    </w:p>
    <w:p w14:paraId="734CB34F" w14:textId="32647A2D" w:rsidR="00783394" w:rsidRDefault="00783394" w:rsidP="00AE497B">
      <w:pPr>
        <w:pStyle w:val="Heading2"/>
        <w:numPr>
          <w:ilvl w:val="1"/>
          <w:numId w:val="22"/>
        </w:numPr>
        <w:rPr>
          <w:sz w:val="24"/>
          <w:szCs w:val="24"/>
        </w:rPr>
      </w:pPr>
      <w:bookmarkStart w:id="34" w:name="_Toc418687234"/>
      <w:r>
        <w:rPr>
          <w:sz w:val="24"/>
          <w:szCs w:val="24"/>
        </w:rPr>
        <w:t xml:space="preserve">To be considered for next version of </w:t>
      </w:r>
      <w:r w:rsidR="00AE497B">
        <w:rPr>
          <w:sz w:val="24"/>
          <w:szCs w:val="24"/>
        </w:rPr>
        <w:t>policer</w:t>
      </w:r>
      <w:bookmarkEnd w:id="34"/>
    </w:p>
    <w:p w14:paraId="53AFCC5D" w14:textId="1A3FF895" w:rsidR="00783394" w:rsidRDefault="00783394" w:rsidP="00783394">
      <w:pPr>
        <w:pStyle w:val="Heading3"/>
      </w:pPr>
      <w:bookmarkStart w:id="35" w:name="_Toc418687235"/>
      <w:r>
        <w:t>Color Source:</w:t>
      </w:r>
      <w:bookmarkEnd w:id="35"/>
    </w:p>
    <w:p w14:paraId="69C78F4D" w14:textId="77777777" w:rsidR="002E5E49" w:rsidRDefault="00783394" w:rsidP="00783394">
      <w:pPr>
        <w:pStyle w:val="HTMLPreformatted"/>
        <w:shd w:val="clear" w:color="auto" w:fill="FFFFFF"/>
        <w:spacing w:before="150"/>
        <w:rPr>
          <w:rFonts w:asciiTheme="minorHAnsi" w:hAnsiTheme="minorHAnsi" w:cstheme="minorHAnsi"/>
          <w:color w:val="333333"/>
          <w:sz w:val="18"/>
          <w:szCs w:val="18"/>
        </w:rPr>
      </w:pPr>
      <w:r>
        <w:t xml:space="preserve">Initial version of proposal is going with minimum requirements for policer. And color source aware is assumed by any previous tables. Functionality of selecting the color source are extended by adding the </w:t>
      </w:r>
      <w:r>
        <w:rPr>
          <w:rFonts w:asciiTheme="minorHAnsi" w:hAnsiTheme="minorHAnsi" w:cstheme="minorHAnsi"/>
          <w:color w:val="333333"/>
          <w:sz w:val="18"/>
          <w:szCs w:val="18"/>
        </w:rPr>
        <w:t xml:space="preserve">     </w:t>
      </w:r>
    </w:p>
    <w:p w14:paraId="25BFB271" w14:textId="77777777" w:rsidR="002E5E49" w:rsidRDefault="002E5E49" w:rsidP="00783394">
      <w:pPr>
        <w:pStyle w:val="HTMLPreformatted"/>
        <w:shd w:val="clear" w:color="auto" w:fill="FFFFFF"/>
        <w:spacing w:before="150"/>
        <w:rPr>
          <w:rFonts w:asciiTheme="minorHAnsi" w:hAnsiTheme="minorHAnsi" w:cstheme="minorHAnsi"/>
          <w:color w:val="333333"/>
          <w:sz w:val="18"/>
          <w:szCs w:val="18"/>
        </w:rPr>
      </w:pPr>
    </w:p>
    <w:p w14:paraId="462D66C0" w14:textId="77777777" w:rsidR="002E5E49" w:rsidRPr="00A71866" w:rsidRDefault="002E5E49" w:rsidP="002E5E49">
      <w:pPr>
        <w:pStyle w:val="code"/>
      </w:pPr>
      <w:r w:rsidRPr="00A71866">
        <w:t>typedef enum _sai_policer_color_source_t</w:t>
      </w:r>
    </w:p>
    <w:p w14:paraId="56CBBB73" w14:textId="77777777" w:rsidR="002E5E49" w:rsidRPr="00A71866" w:rsidRDefault="002E5E49" w:rsidP="002E5E49">
      <w:pPr>
        <w:pStyle w:val="code"/>
      </w:pPr>
      <w:r w:rsidRPr="00A71866">
        <w:t xml:space="preserve"> {   </w:t>
      </w:r>
    </w:p>
    <w:p w14:paraId="60E3139A" w14:textId="77777777" w:rsidR="002E5E49" w:rsidRPr="00A71866" w:rsidRDefault="002E5E49" w:rsidP="002E5E49">
      <w:pPr>
        <w:pStyle w:val="code"/>
      </w:pPr>
      <w:r w:rsidRPr="00A71866">
        <w:t xml:space="preserve">      SAI_POLICER_COLOR_SOURCE_BLIND, </w:t>
      </w:r>
    </w:p>
    <w:p w14:paraId="0273D936" w14:textId="77777777" w:rsidR="002E5E49" w:rsidRDefault="002E5E49" w:rsidP="002E5E49">
      <w:pPr>
        <w:pStyle w:val="code"/>
      </w:pPr>
      <w:r w:rsidRPr="00A71866">
        <w:t xml:space="preserve">      SAI_POLICER_COLOR_SOURCE_AWARE,</w:t>
      </w:r>
    </w:p>
    <w:p w14:paraId="2C808204" w14:textId="19F52504" w:rsidR="002E5E49" w:rsidRDefault="002E5E49" w:rsidP="002E5E49">
      <w:pPr>
        <w:pStyle w:val="code"/>
        <w:rPr>
          <w:rFonts w:asciiTheme="minorHAnsi" w:hAnsiTheme="minorHAnsi" w:cstheme="minorHAnsi"/>
          <w:color w:val="333333"/>
          <w:szCs w:val="18"/>
        </w:rPr>
      </w:pPr>
      <w:r>
        <w:rPr>
          <w:rFonts w:asciiTheme="minorHAnsi" w:hAnsiTheme="minorHAnsi" w:cstheme="minorHAnsi"/>
          <w:color w:val="333333"/>
          <w:szCs w:val="18"/>
        </w:rPr>
        <w:t xml:space="preserve">              SAI_POLICER_COLOR_SOURCE_DSCP,</w:t>
      </w:r>
    </w:p>
    <w:p w14:paraId="0792F9A9" w14:textId="58398B78" w:rsidR="002E5E49" w:rsidRPr="002E5E49" w:rsidRDefault="002E5E49" w:rsidP="002E5E49">
      <w:pPr>
        <w:pStyle w:val="code"/>
        <w:rPr>
          <w:rFonts w:asciiTheme="minorHAnsi" w:hAnsiTheme="minorHAnsi" w:cstheme="minorHAnsi"/>
          <w:color w:val="333333"/>
          <w:szCs w:val="18"/>
        </w:rPr>
      </w:pPr>
      <w:r>
        <w:rPr>
          <w:rFonts w:asciiTheme="minorHAnsi" w:hAnsiTheme="minorHAnsi" w:cstheme="minorHAnsi"/>
          <w:color w:val="333333"/>
          <w:szCs w:val="18"/>
          <w:lang w:val="fr-FR"/>
        </w:rPr>
        <w:t xml:space="preserve">              </w:t>
      </w:r>
      <w:r w:rsidRPr="00930D4B">
        <w:rPr>
          <w:rFonts w:asciiTheme="minorHAnsi" w:hAnsiTheme="minorHAnsi" w:cstheme="minorHAnsi"/>
          <w:color w:val="333333"/>
          <w:szCs w:val="18"/>
          <w:lang w:val="fr-FR"/>
        </w:rPr>
        <w:t>SAI</w:t>
      </w:r>
      <w:r>
        <w:rPr>
          <w:rFonts w:asciiTheme="minorHAnsi" w:hAnsiTheme="minorHAnsi" w:cstheme="minorHAnsi"/>
          <w:color w:val="333333"/>
          <w:szCs w:val="18"/>
          <w:lang w:val="fr-FR"/>
        </w:rPr>
        <w:t xml:space="preserve">_POLICER_COLOR_SOURCE_DOT1P </w:t>
      </w:r>
    </w:p>
    <w:p w14:paraId="23303C14" w14:textId="6E406986" w:rsidR="00783394" w:rsidRPr="00783394" w:rsidRDefault="002E5E49" w:rsidP="00A500F8">
      <w:pPr>
        <w:pStyle w:val="code"/>
      </w:pPr>
      <w:r w:rsidRPr="00A71866">
        <w:t>} sai_policer_color_source_t;</w:t>
      </w:r>
    </w:p>
    <w:p w14:paraId="53DDA0C1" w14:textId="77777777" w:rsidR="00783394" w:rsidRDefault="00783394" w:rsidP="00783394">
      <w:pPr>
        <w:pStyle w:val="Heading3"/>
      </w:pPr>
      <w:bookmarkStart w:id="36" w:name="_Toc418687236"/>
      <w:r>
        <w:t>Actions:</w:t>
      </w:r>
      <w:bookmarkEnd w:id="36"/>
      <w:r>
        <w:t xml:space="preserve"> </w:t>
      </w:r>
    </w:p>
    <w:p w14:paraId="1D1681D3"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SAI_POLICER_ATTR_YELLOW_PACKET_ACTION_NEW_</w:t>
      </w:r>
      <w:commentRangeStart w:id="37"/>
      <w:r>
        <w:rPr>
          <w:rFonts w:ascii="Calibri" w:hAnsi="Calibri" w:cs="Calibri"/>
          <w:color w:val="333333"/>
          <w:sz w:val="18"/>
          <w:szCs w:val="18"/>
        </w:rPr>
        <w:t>DSCP</w:t>
      </w:r>
      <w:commentRangeEnd w:id="37"/>
      <w:r w:rsidR="008C7B07">
        <w:rPr>
          <w:rStyle w:val="CommentReference"/>
          <w:rFonts w:asciiTheme="minorHAnsi" w:eastAsia="SimSun" w:hAnsiTheme="minorHAnsi" w:cstheme="minorBidi"/>
          <w:lang w:eastAsia="en-US"/>
        </w:rPr>
        <w:commentReference w:id="37"/>
      </w:r>
      <w:r>
        <w:rPr>
          <w:rFonts w:ascii="Calibri" w:hAnsi="Calibri" w:cs="Calibri"/>
          <w:color w:val="333333"/>
          <w:sz w:val="18"/>
          <w:szCs w:val="18"/>
        </w:rPr>
        <w:t>,</w:t>
      </w:r>
    </w:p>
    <w:p w14:paraId="037F2AA3"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 xml:space="preserve">SAI_POLICER_ ATTR_YELLOW_PACKET _ACTION_NEW_ECN,  </w:t>
      </w:r>
    </w:p>
    <w:p w14:paraId="40935E6C"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 xml:space="preserve">SAI_POLICER_ATTR_YELLOW_PACKET_ACTION_NEW_VLAN_PRIORITY,  </w:t>
      </w:r>
    </w:p>
    <w:p w14:paraId="709A1957"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SAI_POLICER_ATTR_YELLOW_PACKET_ACTION_NEW_CNG,</w:t>
      </w:r>
    </w:p>
    <w:p w14:paraId="62CB2314"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SAI_POLICER_ATTR_RED_PACKET_ACTION_NEW_DSCP,</w:t>
      </w:r>
    </w:p>
    <w:p w14:paraId="260D9580"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lastRenderedPageBreak/>
        <w:t xml:space="preserve">SAI_POLICER_ATTR_RED_PACKET_ACTION_NEW_ECN,  </w:t>
      </w:r>
    </w:p>
    <w:p w14:paraId="722D242B"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 xml:space="preserve">SAI_POLICER_ATTR_RED_PACKET_ACTION_NEW_VLAN_PRIORITY,  </w:t>
      </w:r>
    </w:p>
    <w:p w14:paraId="48D16933"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SAI_POLICER_ATTR_RED_PACKET_ACTION_NEW_CNG,</w:t>
      </w:r>
    </w:p>
    <w:p w14:paraId="24BDB2CE"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 xml:space="preserve">/* sai_policer_dscp_mkdn_map </w:t>
      </w:r>
    </w:p>
    <w:p w14:paraId="1C81442E" w14:textId="77777777" w:rsidR="00783394" w:rsidRDefault="00783394" w:rsidP="00783394">
      <w:pPr>
        <w:autoSpaceDE w:val="0"/>
        <w:autoSpaceDN w:val="0"/>
        <w:rPr>
          <w:rFonts w:ascii="Calibri" w:hAnsi="Calibri" w:cs="Calibri"/>
          <w:color w:val="000000"/>
          <w:sz w:val="18"/>
          <w:szCs w:val="18"/>
        </w:rPr>
      </w:pPr>
      <w:r>
        <w:rPr>
          <w:color w:val="000000"/>
          <w:sz w:val="18"/>
          <w:szCs w:val="18"/>
        </w:rPr>
        <w:t>    The map is indexed by the current value of the frame's   DSCP field with the entry being the new DSCP value to mark  down  */</w:t>
      </w:r>
    </w:p>
    <w:p w14:paraId="26216D28" w14:textId="77777777" w:rsidR="00783394" w:rsidRDefault="00783394" w:rsidP="00783394">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SAI_POLICER_ATTR_YELLOW_PACKET_MARK_DOWN_DSCP,</w:t>
      </w:r>
    </w:p>
    <w:p w14:paraId="5BC5CD80" w14:textId="1641FA6C" w:rsidR="00E837EA" w:rsidRPr="0034784B" w:rsidRDefault="00783394" w:rsidP="0034784B">
      <w:pPr>
        <w:pStyle w:val="HTMLPreformatted"/>
        <w:shd w:val="clear" w:color="auto" w:fill="FFFFFF"/>
        <w:spacing w:before="150"/>
        <w:rPr>
          <w:rFonts w:ascii="Calibri" w:hAnsi="Calibri" w:cs="Calibri"/>
          <w:color w:val="333333"/>
          <w:sz w:val="18"/>
          <w:szCs w:val="18"/>
        </w:rPr>
      </w:pPr>
      <w:r>
        <w:rPr>
          <w:rFonts w:ascii="Calibri" w:hAnsi="Calibri" w:cs="Calibri"/>
          <w:color w:val="333333"/>
          <w:sz w:val="18"/>
          <w:szCs w:val="18"/>
        </w:rPr>
        <w:t>SAI_POLICER_ATTR_RED_PACKET_MARK_DOWN_DSCP,</w:t>
      </w:r>
    </w:p>
    <w:sectPr w:rsidR="00E837EA" w:rsidRPr="0034784B" w:rsidSect="002D4814">
      <w:footerReference w:type="default" r:id="rId2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Daparthi, Ashok" w:date="2015-04-21T11:10:00Z" w:initials="DA">
    <w:p w14:paraId="66060AD7" w14:textId="77777777" w:rsidR="00037B48" w:rsidRDefault="00037B48">
      <w:pPr>
        <w:pStyle w:val="CommentText"/>
      </w:pPr>
      <w:r>
        <w:rPr>
          <w:rStyle w:val="CommentReference"/>
        </w:rPr>
        <w:annotationRef/>
      </w:r>
      <w:r>
        <w:t xml:space="preserve">Open Discussion: </w:t>
      </w:r>
    </w:p>
    <w:p w14:paraId="261D911E" w14:textId="77777777" w:rsidR="00037B48" w:rsidRDefault="00037B48">
      <w:pPr>
        <w:pStyle w:val="CommentText"/>
      </w:pPr>
      <w:r>
        <w:t>Do we need support for storm control like combination. Example:   For both BROADCAST &amp; MULTICAST  is 100pps etc.</w:t>
      </w:r>
    </w:p>
    <w:p w14:paraId="76039582" w14:textId="77777777" w:rsidR="00037B48" w:rsidRDefault="00037B48">
      <w:pPr>
        <w:pStyle w:val="CommentText"/>
      </w:pPr>
      <w:r>
        <w:t xml:space="preserve"> </w:t>
      </w:r>
    </w:p>
    <w:p w14:paraId="5C78B87E" w14:textId="3EB853D5" w:rsidR="00037B48" w:rsidRDefault="00037B48">
      <w:pPr>
        <w:pStyle w:val="CommentText"/>
      </w:pPr>
      <w:r>
        <w:t xml:space="preserve">Option:   </w:t>
      </w:r>
    </w:p>
    <w:p w14:paraId="61AE698E" w14:textId="518824C9" w:rsidR="00037B48" w:rsidRPr="00A63819" w:rsidRDefault="00037B48" w:rsidP="00A63819">
      <w:pPr>
        <w:ind w:left="949" w:hanging="360"/>
        <w:textAlignment w:val="center"/>
        <w:rPr>
          <w:rFonts w:ascii="Calibri" w:hAnsi="Calibri" w:cs="Calibri"/>
        </w:rPr>
      </w:pPr>
      <w:r>
        <w:rPr>
          <w:rFonts w:ascii="Symbol" w:hAnsi="Symbol"/>
          <w:color w:val="FF0000"/>
          <w:sz w:val="20"/>
          <w:szCs w:val="20"/>
        </w:rPr>
        <w:t></w:t>
      </w:r>
      <w:r>
        <w:rPr>
          <w:sz w:val="14"/>
          <w:szCs w:val="14"/>
        </w:rPr>
        <w:t> Whether</w:t>
      </w:r>
      <w:r w:rsidRPr="00A63819">
        <w:rPr>
          <w:rFonts w:ascii="Calibri" w:hAnsi="Calibri" w:cs="Calibri"/>
          <w:sz w:val="20"/>
          <w:szCs w:val="20"/>
        </w:rPr>
        <w:t xml:space="preserve"> to make the policer as a profile id or object id. </w:t>
      </w:r>
    </w:p>
    <w:p w14:paraId="7B144573" w14:textId="77777777" w:rsidR="00037B48" w:rsidRPr="00A63819" w:rsidRDefault="00037B48" w:rsidP="00A63819">
      <w:pPr>
        <w:ind w:left="949" w:hanging="360"/>
        <w:textAlignment w:val="center"/>
        <w:rPr>
          <w:rFonts w:ascii="Calibri" w:hAnsi="Calibri" w:cs="Calibri"/>
          <w:sz w:val="20"/>
          <w:szCs w:val="20"/>
        </w:rPr>
      </w:pPr>
      <w:r w:rsidRPr="00A63819">
        <w:rPr>
          <w:rFonts w:ascii="Symbol" w:hAnsi="Symbol"/>
          <w:sz w:val="20"/>
          <w:szCs w:val="20"/>
        </w:rPr>
        <w:t></w:t>
      </w:r>
      <w:r w:rsidRPr="00A63819">
        <w:rPr>
          <w:sz w:val="14"/>
          <w:szCs w:val="14"/>
        </w:rPr>
        <w:t xml:space="preserve">         </w:t>
      </w:r>
      <w:r w:rsidRPr="00A63819">
        <w:rPr>
          <w:rFonts w:ascii="Calibri" w:hAnsi="Calibri" w:cs="Calibri"/>
          <w:sz w:val="20"/>
          <w:szCs w:val="20"/>
        </w:rPr>
        <w:t>Make it a profile id and have a share/non shared mode is more flexible. But it means more implementation work.</w:t>
      </w:r>
    </w:p>
    <w:p w14:paraId="42CE4E12" w14:textId="01F39219" w:rsidR="00037B48" w:rsidRPr="00A63819" w:rsidRDefault="00037B48" w:rsidP="00A63819">
      <w:pPr>
        <w:pStyle w:val="ListParagraph"/>
        <w:numPr>
          <w:ilvl w:val="0"/>
          <w:numId w:val="27"/>
        </w:numPr>
        <w:textAlignment w:val="center"/>
        <w:rPr>
          <w:rFonts w:ascii="Calibri" w:hAnsi="Calibri" w:cs="Calibri"/>
        </w:rPr>
      </w:pPr>
      <w:r>
        <w:rPr>
          <w:rFonts w:ascii="Calibri" w:hAnsi="Calibri" w:cs="Calibri"/>
        </w:rPr>
        <w:t xml:space="preserve">  Create the policer in shared mode and apply the policer object id to </w:t>
      </w:r>
      <w:r w:rsidRPr="00BE13E9">
        <w:t>SAI_PORT_ATTR_BROADCAST_STORM_CONTROL</w:t>
      </w:r>
      <w:r>
        <w:t xml:space="preserve"> and also SAI_PORT_ATTR_MULTICAST</w:t>
      </w:r>
      <w:r w:rsidRPr="00BE13E9">
        <w:t>_STORM_CONTROL</w:t>
      </w:r>
      <w:r>
        <w:t>. Since policer in shared mode rate will be applied to BCAST + MCAST traffic.</w:t>
      </w:r>
    </w:p>
    <w:p w14:paraId="78386CAB" w14:textId="77777777" w:rsidR="00037B48" w:rsidRDefault="00037B48" w:rsidP="00A63819">
      <w:pPr>
        <w:pStyle w:val="CommentText"/>
      </w:pPr>
    </w:p>
    <w:p w14:paraId="5F721891" w14:textId="3FC92E31" w:rsidR="00037B48" w:rsidRPr="00A63819" w:rsidRDefault="00037B48" w:rsidP="00A63819">
      <w:pPr>
        <w:pStyle w:val="CommentText"/>
      </w:pPr>
      <w:r>
        <w:t xml:space="preserve">Please let us know views. This present proposal can extended by adding new attribute later to support this model. </w:t>
      </w:r>
    </w:p>
  </w:comment>
  <w:comment w:id="37" w:author="Daparthi, Ashok" w:date="2015-04-28T13:51:00Z" w:initials="DA">
    <w:p w14:paraId="231A729C" w14:textId="77777777" w:rsidR="00037B48" w:rsidRDefault="00037B48" w:rsidP="008C7B07">
      <w:pPr>
        <w:pStyle w:val="ListParagraph"/>
        <w:spacing w:after="0" w:line="240" w:lineRule="auto"/>
        <w:ind w:left="0"/>
        <w:contextualSpacing w:val="0"/>
        <w:rPr>
          <w:color w:val="1F497D"/>
        </w:rPr>
      </w:pPr>
      <w:r>
        <w:rPr>
          <w:rStyle w:val="CommentReference"/>
        </w:rPr>
        <w:annotationRef/>
      </w:r>
    </w:p>
    <w:p w14:paraId="5EE99A8C" w14:textId="77777777" w:rsidR="00037B48" w:rsidRDefault="00037B48" w:rsidP="008C7B07">
      <w:pPr>
        <w:pStyle w:val="ListParagraph"/>
        <w:spacing w:after="0" w:line="240" w:lineRule="auto"/>
        <w:ind w:left="0"/>
        <w:contextualSpacing w:val="0"/>
        <w:rPr>
          <w:color w:val="1F497D"/>
        </w:rPr>
      </w:pPr>
      <w:r>
        <w:rPr>
          <w:color w:val="1F497D"/>
        </w:rPr>
        <w:t xml:space="preserve">&lt;BCM&gt; </w:t>
      </w:r>
    </w:p>
    <w:p w14:paraId="3695924D" w14:textId="42DAC74C" w:rsidR="00037B48" w:rsidRDefault="00037B48" w:rsidP="008C7B07">
      <w:pPr>
        <w:pStyle w:val="ListParagraph"/>
        <w:spacing w:after="0" w:line="240" w:lineRule="auto"/>
        <w:ind w:left="0"/>
        <w:contextualSpacing w:val="0"/>
        <w:rPr>
          <w:color w:val="1F497D"/>
        </w:rPr>
      </w:pPr>
      <w:r>
        <w:rPr>
          <w:color w:val="1F497D"/>
        </w:rPr>
        <w:t>It seems that policer action types (</w:t>
      </w:r>
      <w:r>
        <w:rPr>
          <w:rFonts w:ascii="Courier New" w:hAnsi="Courier New" w:cs="Courier New"/>
        </w:rPr>
        <w:t>sai_packet_action_t)</w:t>
      </w:r>
      <w:r>
        <w:rPr>
          <w:color w:val="1F497D"/>
        </w:rPr>
        <w:t>are made same as those for ACL. However policers provide actions that are related to QoS or Traffic Engineering (e.g. Drop, new DSCP (remark), new ECN, new priority, new congestion val, etc.). We would suggest that we move these into the current version (they are mentioned in Appendix for future use).</w:t>
      </w:r>
    </w:p>
    <w:p w14:paraId="25520E05" w14:textId="57F0A145" w:rsidR="00037B48" w:rsidRDefault="00037B48">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721891" w15:done="0"/>
  <w15:commentEx w15:paraId="25520E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E84724" w14:textId="77777777" w:rsidR="000925AF" w:rsidRDefault="000925AF" w:rsidP="002A5AF4">
      <w:pPr>
        <w:spacing w:after="0" w:line="240" w:lineRule="auto"/>
      </w:pPr>
      <w:r>
        <w:separator/>
      </w:r>
    </w:p>
  </w:endnote>
  <w:endnote w:type="continuationSeparator" w:id="0">
    <w:p w14:paraId="399B905F" w14:textId="77777777" w:rsidR="000925AF" w:rsidRDefault="000925AF" w:rsidP="002A5AF4">
      <w:pPr>
        <w:spacing w:after="0" w:line="240" w:lineRule="auto"/>
      </w:pPr>
      <w:r>
        <w:continuationSeparator/>
      </w:r>
    </w:p>
  </w:endnote>
  <w:endnote w:type="continuationNotice" w:id="1">
    <w:p w14:paraId="7D366189" w14:textId="77777777" w:rsidR="000925AF" w:rsidRDefault="000925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037B48" w:rsidRDefault="00037B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037B48" w:rsidRDefault="00037B48">
    <w:pPr>
      <w:pStyle w:val="Footer"/>
    </w:pPr>
  </w:p>
  <w:p w14:paraId="0B495597" w14:textId="77777777" w:rsidR="00037B48" w:rsidRDefault="00037B4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037B48" w:rsidRDefault="00037B4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037B48" w:rsidRDefault="00037B48">
        <w:pPr>
          <w:pStyle w:val="Footer"/>
        </w:pPr>
        <w:r>
          <w:t xml:space="preserve">Page | </w:t>
        </w:r>
        <w:r>
          <w:fldChar w:fldCharType="begin"/>
        </w:r>
        <w:r>
          <w:instrText xml:space="preserve"> PAGE   \* MERGEFORMAT </w:instrText>
        </w:r>
        <w:r>
          <w:fldChar w:fldCharType="separate"/>
        </w:r>
        <w:r w:rsidR="00BF73F8">
          <w:rPr>
            <w:noProof/>
          </w:rPr>
          <w:t>i</w:t>
        </w:r>
        <w:r>
          <w:rPr>
            <w:noProof/>
          </w:rPr>
          <w:fldChar w:fldCharType="end"/>
        </w:r>
      </w:p>
    </w:sdtContent>
  </w:sdt>
  <w:p w14:paraId="6BF87303" w14:textId="77777777" w:rsidR="00037B48" w:rsidRDefault="00037B4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037B48" w:rsidRDefault="00037B48">
    <w:pPr>
      <w:pStyle w:val="Footer"/>
      <w:jc w:val="center"/>
    </w:pPr>
  </w:p>
  <w:p w14:paraId="71EF6CE8" w14:textId="77777777" w:rsidR="00037B48" w:rsidRDefault="00037B4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037B48" w:rsidRDefault="00037B48">
        <w:pPr>
          <w:pStyle w:val="Footer"/>
        </w:pPr>
        <w:r>
          <w:t xml:space="preserve">Page | </w:t>
        </w:r>
        <w:r>
          <w:fldChar w:fldCharType="begin"/>
        </w:r>
        <w:r>
          <w:instrText xml:space="preserve"> PAGE   \* MERGEFORMAT </w:instrText>
        </w:r>
        <w:r>
          <w:fldChar w:fldCharType="separate"/>
        </w:r>
        <w:r w:rsidR="003214BF">
          <w:rPr>
            <w:noProof/>
          </w:rPr>
          <w:t>6</w:t>
        </w:r>
        <w:r>
          <w:rPr>
            <w:noProof/>
          </w:rPr>
          <w:fldChar w:fldCharType="end"/>
        </w:r>
      </w:p>
    </w:sdtContent>
  </w:sdt>
  <w:p w14:paraId="59F8938E" w14:textId="77777777" w:rsidR="00037B48" w:rsidRDefault="00037B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0372E" w14:textId="77777777" w:rsidR="000925AF" w:rsidRDefault="000925AF" w:rsidP="002A5AF4">
      <w:pPr>
        <w:spacing w:after="0" w:line="240" w:lineRule="auto"/>
      </w:pPr>
      <w:r>
        <w:separator/>
      </w:r>
    </w:p>
  </w:footnote>
  <w:footnote w:type="continuationSeparator" w:id="0">
    <w:p w14:paraId="1815E39D" w14:textId="77777777" w:rsidR="000925AF" w:rsidRDefault="000925AF" w:rsidP="002A5AF4">
      <w:pPr>
        <w:spacing w:after="0" w:line="240" w:lineRule="auto"/>
      </w:pPr>
      <w:r>
        <w:continuationSeparator/>
      </w:r>
    </w:p>
  </w:footnote>
  <w:footnote w:type="continuationNotice" w:id="1">
    <w:p w14:paraId="48386E6A" w14:textId="77777777" w:rsidR="000925AF" w:rsidRDefault="000925A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037B48" w:rsidRDefault="00037B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14:paraId="3130FD03" w14:textId="25CB3F08" w:rsidR="00037B48" w:rsidRDefault="00037B48">
        <w:pPr>
          <w:pStyle w:val="Header"/>
          <w:jc w:val="center"/>
        </w:pPr>
      </w:p>
    </w:sdtContent>
  </w:sdt>
  <w:p w14:paraId="3B6FD9CE" w14:textId="77777777" w:rsidR="00037B48" w:rsidRDefault="00037B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037B48" w:rsidRDefault="00037B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7A4439"/>
    <w:multiLevelType w:val="hybridMultilevel"/>
    <w:tmpl w:val="3E50183C"/>
    <w:lvl w:ilvl="0" w:tplc="BD5E2FE8">
      <w:numFmt w:val="bullet"/>
      <w:lvlText w:val=""/>
      <w:lvlJc w:val="left"/>
      <w:pPr>
        <w:ind w:left="765" w:hanging="360"/>
      </w:pPr>
      <w:rPr>
        <w:rFonts w:ascii="Symbol" w:eastAsia="SimSun"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C62972"/>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7B397A"/>
    <w:multiLevelType w:val="hybridMultilevel"/>
    <w:tmpl w:val="95DCA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81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52B43"/>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7706BF"/>
    <w:multiLevelType w:val="hybridMultilevel"/>
    <w:tmpl w:val="E4122764"/>
    <w:lvl w:ilvl="0" w:tplc="08423DB6">
      <w:numFmt w:val="bullet"/>
      <w:lvlText w:val=""/>
      <w:lvlJc w:val="left"/>
      <w:pPr>
        <w:ind w:left="765" w:hanging="360"/>
      </w:pPr>
      <w:rPr>
        <w:rFonts w:ascii="Symbol" w:eastAsia="SimSun"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2242D7"/>
    <w:multiLevelType w:val="hybridMultilevel"/>
    <w:tmpl w:val="D846AB18"/>
    <w:lvl w:ilvl="0" w:tplc="10748200">
      <w:numFmt w:val="bullet"/>
      <w:lvlText w:val=""/>
      <w:lvlJc w:val="left"/>
      <w:pPr>
        <w:ind w:left="765" w:hanging="360"/>
      </w:pPr>
      <w:rPr>
        <w:rFonts w:ascii="Symbol" w:eastAsia="SimSun"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4EA37E6D"/>
    <w:multiLevelType w:val="hybridMultilevel"/>
    <w:tmpl w:val="0FBE6CA6"/>
    <w:lvl w:ilvl="0" w:tplc="E20A15F0">
      <w:numFmt w:val="bullet"/>
      <w:lvlText w:val=""/>
      <w:lvlJc w:val="left"/>
      <w:pPr>
        <w:ind w:left="949" w:hanging="360"/>
      </w:pPr>
      <w:rPr>
        <w:rFonts w:ascii="Symbol" w:eastAsia="SimSun" w:hAnsi="Symbol" w:cs="Calibri" w:hint="default"/>
      </w:rPr>
    </w:lvl>
    <w:lvl w:ilvl="1" w:tplc="04090003" w:tentative="1">
      <w:start w:val="1"/>
      <w:numFmt w:val="bullet"/>
      <w:lvlText w:val="o"/>
      <w:lvlJc w:val="left"/>
      <w:pPr>
        <w:ind w:left="1669" w:hanging="360"/>
      </w:pPr>
      <w:rPr>
        <w:rFonts w:ascii="Courier New" w:hAnsi="Courier New" w:cs="Courier New" w:hint="default"/>
      </w:rPr>
    </w:lvl>
    <w:lvl w:ilvl="2" w:tplc="04090005" w:tentative="1">
      <w:start w:val="1"/>
      <w:numFmt w:val="bullet"/>
      <w:lvlText w:val=""/>
      <w:lvlJc w:val="left"/>
      <w:pPr>
        <w:ind w:left="2389" w:hanging="360"/>
      </w:pPr>
      <w:rPr>
        <w:rFonts w:ascii="Wingdings" w:hAnsi="Wingdings" w:hint="default"/>
      </w:rPr>
    </w:lvl>
    <w:lvl w:ilvl="3" w:tplc="04090001" w:tentative="1">
      <w:start w:val="1"/>
      <w:numFmt w:val="bullet"/>
      <w:lvlText w:val=""/>
      <w:lvlJc w:val="left"/>
      <w:pPr>
        <w:ind w:left="3109" w:hanging="360"/>
      </w:pPr>
      <w:rPr>
        <w:rFonts w:ascii="Symbol" w:hAnsi="Symbol" w:hint="default"/>
      </w:rPr>
    </w:lvl>
    <w:lvl w:ilvl="4" w:tplc="04090003" w:tentative="1">
      <w:start w:val="1"/>
      <w:numFmt w:val="bullet"/>
      <w:lvlText w:val="o"/>
      <w:lvlJc w:val="left"/>
      <w:pPr>
        <w:ind w:left="3829" w:hanging="360"/>
      </w:pPr>
      <w:rPr>
        <w:rFonts w:ascii="Courier New" w:hAnsi="Courier New" w:cs="Courier New" w:hint="default"/>
      </w:rPr>
    </w:lvl>
    <w:lvl w:ilvl="5" w:tplc="04090005" w:tentative="1">
      <w:start w:val="1"/>
      <w:numFmt w:val="bullet"/>
      <w:lvlText w:val=""/>
      <w:lvlJc w:val="left"/>
      <w:pPr>
        <w:ind w:left="4549" w:hanging="360"/>
      </w:pPr>
      <w:rPr>
        <w:rFonts w:ascii="Wingdings" w:hAnsi="Wingdings" w:hint="default"/>
      </w:rPr>
    </w:lvl>
    <w:lvl w:ilvl="6" w:tplc="04090001" w:tentative="1">
      <w:start w:val="1"/>
      <w:numFmt w:val="bullet"/>
      <w:lvlText w:val=""/>
      <w:lvlJc w:val="left"/>
      <w:pPr>
        <w:ind w:left="5269" w:hanging="360"/>
      </w:pPr>
      <w:rPr>
        <w:rFonts w:ascii="Symbol" w:hAnsi="Symbol" w:hint="default"/>
      </w:rPr>
    </w:lvl>
    <w:lvl w:ilvl="7" w:tplc="04090003" w:tentative="1">
      <w:start w:val="1"/>
      <w:numFmt w:val="bullet"/>
      <w:lvlText w:val="o"/>
      <w:lvlJc w:val="left"/>
      <w:pPr>
        <w:ind w:left="5989" w:hanging="360"/>
      </w:pPr>
      <w:rPr>
        <w:rFonts w:ascii="Courier New" w:hAnsi="Courier New" w:cs="Courier New" w:hint="default"/>
      </w:rPr>
    </w:lvl>
    <w:lvl w:ilvl="8" w:tplc="04090005" w:tentative="1">
      <w:start w:val="1"/>
      <w:numFmt w:val="bullet"/>
      <w:lvlText w:val=""/>
      <w:lvlJc w:val="left"/>
      <w:pPr>
        <w:ind w:left="6709" w:hanging="360"/>
      </w:pPr>
      <w:rPr>
        <w:rFonts w:ascii="Wingdings" w:hAnsi="Wingdings" w:hint="default"/>
      </w:rPr>
    </w:lvl>
  </w:abstractNum>
  <w:abstractNum w:abstractNumId="12">
    <w:nsid w:val="5B382AB7"/>
    <w:multiLevelType w:val="hybridMultilevel"/>
    <w:tmpl w:val="C306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7D24CC"/>
    <w:multiLevelType w:val="hybridMultilevel"/>
    <w:tmpl w:val="2DE4EF84"/>
    <w:lvl w:ilvl="0" w:tplc="E1C84764">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C536C7"/>
    <w:multiLevelType w:val="hybridMultilevel"/>
    <w:tmpl w:val="0590D5EC"/>
    <w:lvl w:ilvl="0" w:tplc="1E2CFDFA">
      <w:numFmt w:val="bullet"/>
      <w:lvlText w:val=""/>
      <w:lvlJc w:val="left"/>
      <w:pPr>
        <w:ind w:left="765" w:hanging="360"/>
      </w:pPr>
      <w:rPr>
        <w:rFonts w:ascii="Symbol" w:eastAsia="SimSun"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64A843F0"/>
    <w:multiLevelType w:val="hybridMultilevel"/>
    <w:tmpl w:val="3BACB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E17064"/>
    <w:multiLevelType w:val="hybridMultilevel"/>
    <w:tmpl w:val="A4B43D40"/>
    <w:lvl w:ilvl="0" w:tplc="560C67D6">
      <w:start w:val="1"/>
      <w:numFmt w:val="bullet"/>
      <w:lvlText w:val="-"/>
      <w:lvlJc w:val="left"/>
      <w:pPr>
        <w:ind w:left="1080" w:hanging="360"/>
      </w:pPr>
      <w:rPr>
        <w:rFonts w:ascii="Cambria" w:eastAsia="SimSun" w:hAnsi="Cambria" w:cs="Times New Roman" w:hint="default"/>
      </w:rPr>
    </w:lvl>
    <w:lvl w:ilvl="1" w:tplc="04090003">
      <w:start w:val="1"/>
      <w:numFmt w:val="bullet"/>
      <w:lvlText w:val="o"/>
      <w:lvlJc w:val="left"/>
      <w:pPr>
        <w:ind w:left="1800" w:hanging="360"/>
      </w:pPr>
      <w:rPr>
        <w:rFonts w:ascii="Courier New" w:hAnsi="Courier New" w:cs="Courier New" w:hint="default"/>
      </w:rPr>
    </w:lvl>
    <w:lvl w:ilvl="2" w:tplc="560C67D6">
      <w:start w:val="1"/>
      <w:numFmt w:val="bullet"/>
      <w:lvlText w:val="-"/>
      <w:lvlJc w:val="left"/>
      <w:pPr>
        <w:ind w:left="2520" w:hanging="360"/>
      </w:pPr>
      <w:rPr>
        <w:rFonts w:ascii="Cambria" w:eastAsia="SimSun" w:hAnsi="Cambria" w:cs="Times New Roman"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6CC75610"/>
    <w:multiLevelType w:val="hybridMultilevel"/>
    <w:tmpl w:val="B8620EDE"/>
    <w:lvl w:ilvl="0" w:tplc="5CA826D8">
      <w:start w:val="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B80B3A"/>
    <w:multiLevelType w:val="hybridMultilevel"/>
    <w:tmpl w:val="C8D8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14"/>
  </w:num>
  <w:num w:numId="6">
    <w:abstractNumId w:val="20"/>
  </w:num>
  <w:num w:numId="7">
    <w:abstractNumId w:val="9"/>
  </w:num>
  <w:num w:numId="8">
    <w:abstractNumId w:val="2"/>
  </w:num>
  <w:num w:numId="9">
    <w:abstractNumId w:val="17"/>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7"/>
  </w:num>
  <w:num w:numId="18">
    <w:abstractNumId w:val="5"/>
  </w:num>
  <w:num w:numId="19">
    <w:abstractNumId w:val="5"/>
  </w:num>
  <w:num w:numId="20">
    <w:abstractNumId w:val="5"/>
  </w:num>
  <w:num w:numId="21">
    <w:abstractNumId w:val="5"/>
    <w:lvlOverride w:ilvl="0">
      <w:startOverride w:val="2"/>
    </w:lvlOverride>
    <w:lvlOverride w:ilvl="1">
      <w:startOverride w:val="1"/>
    </w:lvlOverride>
    <w:lvlOverride w:ilvl="2">
      <w:startOverride w:val="1"/>
    </w:lvlOverride>
    <w:lvlOverride w:ilvl="3">
      <w:startOverride w:val="2"/>
    </w:lvlOverride>
  </w:num>
  <w:num w:numId="22">
    <w:abstractNumId w:val="5"/>
    <w:lvlOverride w:ilvl="0">
      <w:startOverride w:val="2"/>
    </w:lvlOverride>
    <w:lvlOverride w:ilvl="1">
      <w:startOverride w:val="3"/>
    </w:lvlOverride>
  </w:num>
  <w:num w:numId="23">
    <w:abstractNumId w:val="19"/>
  </w:num>
  <w:num w:numId="24">
    <w:abstractNumId w:val="12"/>
  </w:num>
  <w:num w:numId="25">
    <w:abstractNumId w:val="13"/>
  </w:num>
  <w:num w:numId="26">
    <w:abstractNumId w:val="18"/>
  </w:num>
  <w:num w:numId="27">
    <w:abstractNumId w:val="11"/>
  </w:num>
  <w:num w:numId="28">
    <w:abstractNumId w:val="10"/>
  </w:num>
  <w:num w:numId="29">
    <w:abstractNumId w:val="15"/>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8"/>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28CD"/>
    <w:rsid w:val="00003D2D"/>
    <w:rsid w:val="00004FED"/>
    <w:rsid w:val="00005CF5"/>
    <w:rsid w:val="0000600C"/>
    <w:rsid w:val="000067BB"/>
    <w:rsid w:val="000068A6"/>
    <w:rsid w:val="000074EE"/>
    <w:rsid w:val="000075AF"/>
    <w:rsid w:val="00010687"/>
    <w:rsid w:val="00010EB9"/>
    <w:rsid w:val="00011C47"/>
    <w:rsid w:val="00011E84"/>
    <w:rsid w:val="00013291"/>
    <w:rsid w:val="0001440A"/>
    <w:rsid w:val="00015431"/>
    <w:rsid w:val="00016F4F"/>
    <w:rsid w:val="0001746A"/>
    <w:rsid w:val="00022404"/>
    <w:rsid w:val="00023C94"/>
    <w:rsid w:val="000259C9"/>
    <w:rsid w:val="0002699F"/>
    <w:rsid w:val="00035AE6"/>
    <w:rsid w:val="00035B8E"/>
    <w:rsid w:val="00036699"/>
    <w:rsid w:val="00036BB9"/>
    <w:rsid w:val="00037B48"/>
    <w:rsid w:val="00040985"/>
    <w:rsid w:val="000418FC"/>
    <w:rsid w:val="0004252D"/>
    <w:rsid w:val="000430D1"/>
    <w:rsid w:val="00043DF2"/>
    <w:rsid w:val="00046E4F"/>
    <w:rsid w:val="00051E20"/>
    <w:rsid w:val="0005224C"/>
    <w:rsid w:val="00053ADF"/>
    <w:rsid w:val="00054F41"/>
    <w:rsid w:val="00054F66"/>
    <w:rsid w:val="0005526A"/>
    <w:rsid w:val="00057842"/>
    <w:rsid w:val="00061A85"/>
    <w:rsid w:val="0006527A"/>
    <w:rsid w:val="00070448"/>
    <w:rsid w:val="0007190D"/>
    <w:rsid w:val="00071B38"/>
    <w:rsid w:val="00072C80"/>
    <w:rsid w:val="000809AC"/>
    <w:rsid w:val="000819E1"/>
    <w:rsid w:val="00082908"/>
    <w:rsid w:val="00083650"/>
    <w:rsid w:val="000839CF"/>
    <w:rsid w:val="000844C4"/>
    <w:rsid w:val="0008496B"/>
    <w:rsid w:val="00085073"/>
    <w:rsid w:val="00086E05"/>
    <w:rsid w:val="00087EFB"/>
    <w:rsid w:val="00090133"/>
    <w:rsid w:val="00091255"/>
    <w:rsid w:val="000925AF"/>
    <w:rsid w:val="00092B12"/>
    <w:rsid w:val="0009462D"/>
    <w:rsid w:val="00094DA8"/>
    <w:rsid w:val="00094E3E"/>
    <w:rsid w:val="00094F74"/>
    <w:rsid w:val="00095BC3"/>
    <w:rsid w:val="0009649E"/>
    <w:rsid w:val="000A3292"/>
    <w:rsid w:val="000A424C"/>
    <w:rsid w:val="000A48EB"/>
    <w:rsid w:val="000A4F59"/>
    <w:rsid w:val="000A5A35"/>
    <w:rsid w:val="000A6384"/>
    <w:rsid w:val="000B0E8F"/>
    <w:rsid w:val="000B18F1"/>
    <w:rsid w:val="000B2EB9"/>
    <w:rsid w:val="000B3240"/>
    <w:rsid w:val="000B39E3"/>
    <w:rsid w:val="000B6F1D"/>
    <w:rsid w:val="000B790C"/>
    <w:rsid w:val="000B7B69"/>
    <w:rsid w:val="000C0859"/>
    <w:rsid w:val="000C1D9A"/>
    <w:rsid w:val="000C365E"/>
    <w:rsid w:val="000C3824"/>
    <w:rsid w:val="000C3CDF"/>
    <w:rsid w:val="000C4B00"/>
    <w:rsid w:val="000C5117"/>
    <w:rsid w:val="000C6E8B"/>
    <w:rsid w:val="000D0A51"/>
    <w:rsid w:val="000D12DA"/>
    <w:rsid w:val="000E0CC6"/>
    <w:rsid w:val="000E1006"/>
    <w:rsid w:val="000E1F92"/>
    <w:rsid w:val="000E234F"/>
    <w:rsid w:val="000E2F86"/>
    <w:rsid w:val="000E412F"/>
    <w:rsid w:val="000E45AF"/>
    <w:rsid w:val="000F05C2"/>
    <w:rsid w:val="000F222C"/>
    <w:rsid w:val="000F22F3"/>
    <w:rsid w:val="000F2CEC"/>
    <w:rsid w:val="000F6A4D"/>
    <w:rsid w:val="000F6AE4"/>
    <w:rsid w:val="000F6BF1"/>
    <w:rsid w:val="000F6F7D"/>
    <w:rsid w:val="00100771"/>
    <w:rsid w:val="00100BDD"/>
    <w:rsid w:val="00102407"/>
    <w:rsid w:val="00103749"/>
    <w:rsid w:val="00103FFB"/>
    <w:rsid w:val="00104568"/>
    <w:rsid w:val="00104A3B"/>
    <w:rsid w:val="001103AF"/>
    <w:rsid w:val="00115276"/>
    <w:rsid w:val="00115404"/>
    <w:rsid w:val="00115558"/>
    <w:rsid w:val="001179F8"/>
    <w:rsid w:val="00120393"/>
    <w:rsid w:val="0012124D"/>
    <w:rsid w:val="0012156F"/>
    <w:rsid w:val="00123222"/>
    <w:rsid w:val="001233EF"/>
    <w:rsid w:val="00123E57"/>
    <w:rsid w:val="001245F2"/>
    <w:rsid w:val="00124D7C"/>
    <w:rsid w:val="0012588B"/>
    <w:rsid w:val="0012654B"/>
    <w:rsid w:val="00126D15"/>
    <w:rsid w:val="0012748F"/>
    <w:rsid w:val="00127552"/>
    <w:rsid w:val="00134454"/>
    <w:rsid w:val="00135AC2"/>
    <w:rsid w:val="0013778F"/>
    <w:rsid w:val="001378EC"/>
    <w:rsid w:val="001401F0"/>
    <w:rsid w:val="00140F58"/>
    <w:rsid w:val="00141FD7"/>
    <w:rsid w:val="001421F1"/>
    <w:rsid w:val="001425A0"/>
    <w:rsid w:val="001430C6"/>
    <w:rsid w:val="00144788"/>
    <w:rsid w:val="0015130B"/>
    <w:rsid w:val="0015595D"/>
    <w:rsid w:val="00156080"/>
    <w:rsid w:val="00156CFB"/>
    <w:rsid w:val="00156F4C"/>
    <w:rsid w:val="001608FB"/>
    <w:rsid w:val="0016201C"/>
    <w:rsid w:val="00162BC4"/>
    <w:rsid w:val="00163D01"/>
    <w:rsid w:val="0016463F"/>
    <w:rsid w:val="001647BD"/>
    <w:rsid w:val="001649DF"/>
    <w:rsid w:val="00164F91"/>
    <w:rsid w:val="00166F75"/>
    <w:rsid w:val="00170894"/>
    <w:rsid w:val="00170B45"/>
    <w:rsid w:val="001731E9"/>
    <w:rsid w:val="0017349F"/>
    <w:rsid w:val="00174F89"/>
    <w:rsid w:val="0017537F"/>
    <w:rsid w:val="00175705"/>
    <w:rsid w:val="00175988"/>
    <w:rsid w:val="00176D52"/>
    <w:rsid w:val="00180658"/>
    <w:rsid w:val="00181A17"/>
    <w:rsid w:val="00185F4C"/>
    <w:rsid w:val="00185FAE"/>
    <w:rsid w:val="0018774D"/>
    <w:rsid w:val="00190B44"/>
    <w:rsid w:val="00192057"/>
    <w:rsid w:val="001928EB"/>
    <w:rsid w:val="00192BAB"/>
    <w:rsid w:val="0019478F"/>
    <w:rsid w:val="00197B62"/>
    <w:rsid w:val="001A127B"/>
    <w:rsid w:val="001A1435"/>
    <w:rsid w:val="001A17DD"/>
    <w:rsid w:val="001A185D"/>
    <w:rsid w:val="001A1FBD"/>
    <w:rsid w:val="001A22DC"/>
    <w:rsid w:val="001A623A"/>
    <w:rsid w:val="001A642B"/>
    <w:rsid w:val="001A707B"/>
    <w:rsid w:val="001A7723"/>
    <w:rsid w:val="001B06C7"/>
    <w:rsid w:val="001B1C86"/>
    <w:rsid w:val="001B21EE"/>
    <w:rsid w:val="001B561D"/>
    <w:rsid w:val="001B5B89"/>
    <w:rsid w:val="001B6993"/>
    <w:rsid w:val="001B7F35"/>
    <w:rsid w:val="001C046D"/>
    <w:rsid w:val="001C0FE8"/>
    <w:rsid w:val="001C25A3"/>
    <w:rsid w:val="001C4FE8"/>
    <w:rsid w:val="001C5AA6"/>
    <w:rsid w:val="001C65B0"/>
    <w:rsid w:val="001C66AE"/>
    <w:rsid w:val="001C69F8"/>
    <w:rsid w:val="001C7B30"/>
    <w:rsid w:val="001D001A"/>
    <w:rsid w:val="001D2014"/>
    <w:rsid w:val="001D3D0F"/>
    <w:rsid w:val="001D3ED8"/>
    <w:rsid w:val="001D7CE6"/>
    <w:rsid w:val="001E0DF5"/>
    <w:rsid w:val="001E1F0B"/>
    <w:rsid w:val="001E2FC7"/>
    <w:rsid w:val="001E3520"/>
    <w:rsid w:val="001E44CD"/>
    <w:rsid w:val="001E57BD"/>
    <w:rsid w:val="001E64FC"/>
    <w:rsid w:val="001E7411"/>
    <w:rsid w:val="001F05FE"/>
    <w:rsid w:val="001F0602"/>
    <w:rsid w:val="001F20C5"/>
    <w:rsid w:val="001F2F05"/>
    <w:rsid w:val="001F2FC6"/>
    <w:rsid w:val="001F3E03"/>
    <w:rsid w:val="001F41D3"/>
    <w:rsid w:val="001F5AE7"/>
    <w:rsid w:val="001F6FDE"/>
    <w:rsid w:val="001F7311"/>
    <w:rsid w:val="00202414"/>
    <w:rsid w:val="00203378"/>
    <w:rsid w:val="002044E3"/>
    <w:rsid w:val="00204721"/>
    <w:rsid w:val="00205607"/>
    <w:rsid w:val="0020614E"/>
    <w:rsid w:val="00207BA1"/>
    <w:rsid w:val="0021385E"/>
    <w:rsid w:val="002147EC"/>
    <w:rsid w:val="002154E6"/>
    <w:rsid w:val="00215BBA"/>
    <w:rsid w:val="002205CE"/>
    <w:rsid w:val="00221AE3"/>
    <w:rsid w:val="00223047"/>
    <w:rsid w:val="00223516"/>
    <w:rsid w:val="002235AB"/>
    <w:rsid w:val="00223E40"/>
    <w:rsid w:val="00226B5B"/>
    <w:rsid w:val="00227AE9"/>
    <w:rsid w:val="0023257F"/>
    <w:rsid w:val="00234A2B"/>
    <w:rsid w:val="00236357"/>
    <w:rsid w:val="0023684C"/>
    <w:rsid w:val="00237C1B"/>
    <w:rsid w:val="0024122E"/>
    <w:rsid w:val="00241B64"/>
    <w:rsid w:val="002440FD"/>
    <w:rsid w:val="00244200"/>
    <w:rsid w:val="002445FE"/>
    <w:rsid w:val="00244DB9"/>
    <w:rsid w:val="0024550D"/>
    <w:rsid w:val="002459E3"/>
    <w:rsid w:val="002464B0"/>
    <w:rsid w:val="00252681"/>
    <w:rsid w:val="00252E3D"/>
    <w:rsid w:val="0025459E"/>
    <w:rsid w:val="002556D7"/>
    <w:rsid w:val="00260694"/>
    <w:rsid w:val="00261280"/>
    <w:rsid w:val="00263C99"/>
    <w:rsid w:val="00264672"/>
    <w:rsid w:val="00264D50"/>
    <w:rsid w:val="002660A7"/>
    <w:rsid w:val="00266C60"/>
    <w:rsid w:val="00266D82"/>
    <w:rsid w:val="0026799E"/>
    <w:rsid w:val="00270729"/>
    <w:rsid w:val="00270926"/>
    <w:rsid w:val="00271CED"/>
    <w:rsid w:val="00276852"/>
    <w:rsid w:val="002769CA"/>
    <w:rsid w:val="002826C5"/>
    <w:rsid w:val="00292F50"/>
    <w:rsid w:val="00293A9C"/>
    <w:rsid w:val="0029437B"/>
    <w:rsid w:val="00295A14"/>
    <w:rsid w:val="00297F7D"/>
    <w:rsid w:val="002A0D5C"/>
    <w:rsid w:val="002A1552"/>
    <w:rsid w:val="002A15FB"/>
    <w:rsid w:val="002A1915"/>
    <w:rsid w:val="002A2B3B"/>
    <w:rsid w:val="002A3732"/>
    <w:rsid w:val="002A4ABC"/>
    <w:rsid w:val="002A4DE4"/>
    <w:rsid w:val="002A5AF4"/>
    <w:rsid w:val="002A5D5E"/>
    <w:rsid w:val="002A5FFD"/>
    <w:rsid w:val="002A6B67"/>
    <w:rsid w:val="002B02FD"/>
    <w:rsid w:val="002B09BC"/>
    <w:rsid w:val="002B0FB6"/>
    <w:rsid w:val="002B171B"/>
    <w:rsid w:val="002B1991"/>
    <w:rsid w:val="002B2C13"/>
    <w:rsid w:val="002B3013"/>
    <w:rsid w:val="002B35A5"/>
    <w:rsid w:val="002B4452"/>
    <w:rsid w:val="002B6C9F"/>
    <w:rsid w:val="002B6EE2"/>
    <w:rsid w:val="002C1003"/>
    <w:rsid w:val="002C1B8C"/>
    <w:rsid w:val="002C315B"/>
    <w:rsid w:val="002C3DCC"/>
    <w:rsid w:val="002C46C5"/>
    <w:rsid w:val="002C4C0A"/>
    <w:rsid w:val="002C6325"/>
    <w:rsid w:val="002C6AED"/>
    <w:rsid w:val="002C7C05"/>
    <w:rsid w:val="002D3174"/>
    <w:rsid w:val="002D39BF"/>
    <w:rsid w:val="002D480F"/>
    <w:rsid w:val="002D4814"/>
    <w:rsid w:val="002D4DB1"/>
    <w:rsid w:val="002E00A0"/>
    <w:rsid w:val="002E0FA7"/>
    <w:rsid w:val="002E150E"/>
    <w:rsid w:val="002E1B5D"/>
    <w:rsid w:val="002E3107"/>
    <w:rsid w:val="002E44FD"/>
    <w:rsid w:val="002E4FC2"/>
    <w:rsid w:val="002E5367"/>
    <w:rsid w:val="002E5E49"/>
    <w:rsid w:val="002E65E0"/>
    <w:rsid w:val="002E7573"/>
    <w:rsid w:val="002F0043"/>
    <w:rsid w:val="002F2159"/>
    <w:rsid w:val="002F22C5"/>
    <w:rsid w:val="002F2E25"/>
    <w:rsid w:val="002F4C9C"/>
    <w:rsid w:val="002F4F58"/>
    <w:rsid w:val="002F53F5"/>
    <w:rsid w:val="002F6F33"/>
    <w:rsid w:val="002F7B16"/>
    <w:rsid w:val="00301CE1"/>
    <w:rsid w:val="00301E84"/>
    <w:rsid w:val="0030245C"/>
    <w:rsid w:val="00304278"/>
    <w:rsid w:val="00304B30"/>
    <w:rsid w:val="00305096"/>
    <w:rsid w:val="003066A2"/>
    <w:rsid w:val="00306B78"/>
    <w:rsid w:val="003106BD"/>
    <w:rsid w:val="00311D65"/>
    <w:rsid w:val="00312839"/>
    <w:rsid w:val="00312BD7"/>
    <w:rsid w:val="00313417"/>
    <w:rsid w:val="00313C56"/>
    <w:rsid w:val="00314154"/>
    <w:rsid w:val="00314B87"/>
    <w:rsid w:val="00315CD6"/>
    <w:rsid w:val="003168C8"/>
    <w:rsid w:val="00317120"/>
    <w:rsid w:val="00320F57"/>
    <w:rsid w:val="003214BF"/>
    <w:rsid w:val="003216CD"/>
    <w:rsid w:val="00322FFA"/>
    <w:rsid w:val="00323563"/>
    <w:rsid w:val="003239EA"/>
    <w:rsid w:val="00326DE0"/>
    <w:rsid w:val="00327226"/>
    <w:rsid w:val="00327AEA"/>
    <w:rsid w:val="0033052C"/>
    <w:rsid w:val="00330746"/>
    <w:rsid w:val="00330830"/>
    <w:rsid w:val="00331B92"/>
    <w:rsid w:val="00332933"/>
    <w:rsid w:val="00332DA8"/>
    <w:rsid w:val="00333EC6"/>
    <w:rsid w:val="00334DD0"/>
    <w:rsid w:val="00335425"/>
    <w:rsid w:val="00335B48"/>
    <w:rsid w:val="003368CB"/>
    <w:rsid w:val="003377A7"/>
    <w:rsid w:val="0034015D"/>
    <w:rsid w:val="003417D0"/>
    <w:rsid w:val="003441A9"/>
    <w:rsid w:val="0034513C"/>
    <w:rsid w:val="003456EE"/>
    <w:rsid w:val="00346048"/>
    <w:rsid w:val="00347093"/>
    <w:rsid w:val="0034784B"/>
    <w:rsid w:val="00351191"/>
    <w:rsid w:val="00354F69"/>
    <w:rsid w:val="00356693"/>
    <w:rsid w:val="00357081"/>
    <w:rsid w:val="00360851"/>
    <w:rsid w:val="00365528"/>
    <w:rsid w:val="00365B13"/>
    <w:rsid w:val="003667E8"/>
    <w:rsid w:val="003703DD"/>
    <w:rsid w:val="00371298"/>
    <w:rsid w:val="00372AAB"/>
    <w:rsid w:val="00376417"/>
    <w:rsid w:val="0037654B"/>
    <w:rsid w:val="00376768"/>
    <w:rsid w:val="00376B53"/>
    <w:rsid w:val="00376C4E"/>
    <w:rsid w:val="00376F9A"/>
    <w:rsid w:val="003771E5"/>
    <w:rsid w:val="00377487"/>
    <w:rsid w:val="00381A9F"/>
    <w:rsid w:val="00382013"/>
    <w:rsid w:val="0038266A"/>
    <w:rsid w:val="00382F58"/>
    <w:rsid w:val="00383543"/>
    <w:rsid w:val="00384B91"/>
    <w:rsid w:val="0038672D"/>
    <w:rsid w:val="00392635"/>
    <w:rsid w:val="003928E8"/>
    <w:rsid w:val="00393043"/>
    <w:rsid w:val="00397741"/>
    <w:rsid w:val="003A0064"/>
    <w:rsid w:val="003A00C1"/>
    <w:rsid w:val="003A1235"/>
    <w:rsid w:val="003A123C"/>
    <w:rsid w:val="003A14D4"/>
    <w:rsid w:val="003A1A14"/>
    <w:rsid w:val="003A29CA"/>
    <w:rsid w:val="003A441F"/>
    <w:rsid w:val="003A4E05"/>
    <w:rsid w:val="003A4FE2"/>
    <w:rsid w:val="003B0E75"/>
    <w:rsid w:val="003B242E"/>
    <w:rsid w:val="003B2DAF"/>
    <w:rsid w:val="003B4642"/>
    <w:rsid w:val="003B621C"/>
    <w:rsid w:val="003B66DE"/>
    <w:rsid w:val="003C0DF4"/>
    <w:rsid w:val="003C10A4"/>
    <w:rsid w:val="003C1F24"/>
    <w:rsid w:val="003C26D8"/>
    <w:rsid w:val="003C3BBB"/>
    <w:rsid w:val="003C529E"/>
    <w:rsid w:val="003C5339"/>
    <w:rsid w:val="003C5FA5"/>
    <w:rsid w:val="003C63AB"/>
    <w:rsid w:val="003C673F"/>
    <w:rsid w:val="003C7391"/>
    <w:rsid w:val="003D203C"/>
    <w:rsid w:val="003D2592"/>
    <w:rsid w:val="003D3488"/>
    <w:rsid w:val="003D3886"/>
    <w:rsid w:val="003D3ACE"/>
    <w:rsid w:val="003D4228"/>
    <w:rsid w:val="003D4893"/>
    <w:rsid w:val="003D49AA"/>
    <w:rsid w:val="003D500E"/>
    <w:rsid w:val="003D5CEE"/>
    <w:rsid w:val="003E0791"/>
    <w:rsid w:val="003E0E64"/>
    <w:rsid w:val="003E1EAB"/>
    <w:rsid w:val="003E2B2B"/>
    <w:rsid w:val="003E42D4"/>
    <w:rsid w:val="003E5895"/>
    <w:rsid w:val="003E5A96"/>
    <w:rsid w:val="003E6F79"/>
    <w:rsid w:val="003F2690"/>
    <w:rsid w:val="003F3195"/>
    <w:rsid w:val="003F5E90"/>
    <w:rsid w:val="003F63E4"/>
    <w:rsid w:val="003F676A"/>
    <w:rsid w:val="003F7FE6"/>
    <w:rsid w:val="004006C7"/>
    <w:rsid w:val="00403795"/>
    <w:rsid w:val="00410817"/>
    <w:rsid w:val="00412667"/>
    <w:rsid w:val="004134FD"/>
    <w:rsid w:val="0041683A"/>
    <w:rsid w:val="004170D3"/>
    <w:rsid w:val="004178F7"/>
    <w:rsid w:val="004213D3"/>
    <w:rsid w:val="0042171E"/>
    <w:rsid w:val="004222D6"/>
    <w:rsid w:val="00422EAB"/>
    <w:rsid w:val="00423B7F"/>
    <w:rsid w:val="00423DAE"/>
    <w:rsid w:val="0042689B"/>
    <w:rsid w:val="00426EDE"/>
    <w:rsid w:val="00427433"/>
    <w:rsid w:val="00434A56"/>
    <w:rsid w:val="00435003"/>
    <w:rsid w:val="00435853"/>
    <w:rsid w:val="00436951"/>
    <w:rsid w:val="00436AEC"/>
    <w:rsid w:val="0043700C"/>
    <w:rsid w:val="0043732B"/>
    <w:rsid w:val="004400C6"/>
    <w:rsid w:val="004415F1"/>
    <w:rsid w:val="0044201C"/>
    <w:rsid w:val="00442FEE"/>
    <w:rsid w:val="00443653"/>
    <w:rsid w:val="004439EC"/>
    <w:rsid w:val="00445A0E"/>
    <w:rsid w:val="00446050"/>
    <w:rsid w:val="004463AB"/>
    <w:rsid w:val="00450149"/>
    <w:rsid w:val="00450B2E"/>
    <w:rsid w:val="00451EF6"/>
    <w:rsid w:val="0045509C"/>
    <w:rsid w:val="0045649B"/>
    <w:rsid w:val="00457669"/>
    <w:rsid w:val="004602F3"/>
    <w:rsid w:val="00460724"/>
    <w:rsid w:val="004615C0"/>
    <w:rsid w:val="004629A6"/>
    <w:rsid w:val="00462CE7"/>
    <w:rsid w:val="00463145"/>
    <w:rsid w:val="0046388F"/>
    <w:rsid w:val="00465087"/>
    <w:rsid w:val="00465AD7"/>
    <w:rsid w:val="0046645B"/>
    <w:rsid w:val="00467B7E"/>
    <w:rsid w:val="00470C23"/>
    <w:rsid w:val="00470CB4"/>
    <w:rsid w:val="00470DEE"/>
    <w:rsid w:val="00470F7E"/>
    <w:rsid w:val="00471168"/>
    <w:rsid w:val="004714ED"/>
    <w:rsid w:val="004721AE"/>
    <w:rsid w:val="00472FA1"/>
    <w:rsid w:val="004734BC"/>
    <w:rsid w:val="00473BF8"/>
    <w:rsid w:val="00474577"/>
    <w:rsid w:val="0047463E"/>
    <w:rsid w:val="00475ACD"/>
    <w:rsid w:val="00475D84"/>
    <w:rsid w:val="004776BD"/>
    <w:rsid w:val="00477EBB"/>
    <w:rsid w:val="00481330"/>
    <w:rsid w:val="00481973"/>
    <w:rsid w:val="004826AA"/>
    <w:rsid w:val="00482C92"/>
    <w:rsid w:val="0049036C"/>
    <w:rsid w:val="00490A60"/>
    <w:rsid w:val="00491128"/>
    <w:rsid w:val="004912B8"/>
    <w:rsid w:val="0049151B"/>
    <w:rsid w:val="00492B75"/>
    <w:rsid w:val="00493D8C"/>
    <w:rsid w:val="00493F70"/>
    <w:rsid w:val="00495AEC"/>
    <w:rsid w:val="00495CDA"/>
    <w:rsid w:val="00496787"/>
    <w:rsid w:val="00497163"/>
    <w:rsid w:val="004A175E"/>
    <w:rsid w:val="004A21B1"/>
    <w:rsid w:val="004A4F55"/>
    <w:rsid w:val="004A5886"/>
    <w:rsid w:val="004A6AB2"/>
    <w:rsid w:val="004A7544"/>
    <w:rsid w:val="004A7666"/>
    <w:rsid w:val="004B249D"/>
    <w:rsid w:val="004B376E"/>
    <w:rsid w:val="004B3912"/>
    <w:rsid w:val="004B39DB"/>
    <w:rsid w:val="004B6C12"/>
    <w:rsid w:val="004C087C"/>
    <w:rsid w:val="004C0F92"/>
    <w:rsid w:val="004C1805"/>
    <w:rsid w:val="004C1958"/>
    <w:rsid w:val="004C2268"/>
    <w:rsid w:val="004C2B7E"/>
    <w:rsid w:val="004C2E1C"/>
    <w:rsid w:val="004C3637"/>
    <w:rsid w:val="004C3AAE"/>
    <w:rsid w:val="004C5AB5"/>
    <w:rsid w:val="004C6B8E"/>
    <w:rsid w:val="004C71EF"/>
    <w:rsid w:val="004D0E83"/>
    <w:rsid w:val="004D2499"/>
    <w:rsid w:val="004D2F8D"/>
    <w:rsid w:val="004D324F"/>
    <w:rsid w:val="004D40E9"/>
    <w:rsid w:val="004D4347"/>
    <w:rsid w:val="004D615D"/>
    <w:rsid w:val="004D72BF"/>
    <w:rsid w:val="004D74A4"/>
    <w:rsid w:val="004D74D0"/>
    <w:rsid w:val="004E007C"/>
    <w:rsid w:val="004E0226"/>
    <w:rsid w:val="004E0A7F"/>
    <w:rsid w:val="004E1F00"/>
    <w:rsid w:val="004E2695"/>
    <w:rsid w:val="004E3700"/>
    <w:rsid w:val="004E502E"/>
    <w:rsid w:val="004E5A0C"/>
    <w:rsid w:val="004F1423"/>
    <w:rsid w:val="004F15EB"/>
    <w:rsid w:val="004F1957"/>
    <w:rsid w:val="004F28A8"/>
    <w:rsid w:val="004F4F24"/>
    <w:rsid w:val="004F561D"/>
    <w:rsid w:val="004F60F1"/>
    <w:rsid w:val="004F71B5"/>
    <w:rsid w:val="00500F35"/>
    <w:rsid w:val="00502C10"/>
    <w:rsid w:val="00506404"/>
    <w:rsid w:val="005072DD"/>
    <w:rsid w:val="00510B88"/>
    <w:rsid w:val="005111ED"/>
    <w:rsid w:val="00512BFF"/>
    <w:rsid w:val="00514A8C"/>
    <w:rsid w:val="0051572C"/>
    <w:rsid w:val="005204F2"/>
    <w:rsid w:val="0052143F"/>
    <w:rsid w:val="00522CB2"/>
    <w:rsid w:val="00524775"/>
    <w:rsid w:val="00525339"/>
    <w:rsid w:val="00526DAC"/>
    <w:rsid w:val="00530338"/>
    <w:rsid w:val="00530C58"/>
    <w:rsid w:val="00531CA0"/>
    <w:rsid w:val="00531DF0"/>
    <w:rsid w:val="00532686"/>
    <w:rsid w:val="00535B77"/>
    <w:rsid w:val="00536460"/>
    <w:rsid w:val="00541D9F"/>
    <w:rsid w:val="00544318"/>
    <w:rsid w:val="00545E9A"/>
    <w:rsid w:val="00545EDE"/>
    <w:rsid w:val="0054716C"/>
    <w:rsid w:val="005474C7"/>
    <w:rsid w:val="00547574"/>
    <w:rsid w:val="00547AC2"/>
    <w:rsid w:val="005531FE"/>
    <w:rsid w:val="00560124"/>
    <w:rsid w:val="0056304A"/>
    <w:rsid w:val="005665A3"/>
    <w:rsid w:val="00567949"/>
    <w:rsid w:val="00570864"/>
    <w:rsid w:val="00570B55"/>
    <w:rsid w:val="00570CE1"/>
    <w:rsid w:val="00571DC8"/>
    <w:rsid w:val="00571F67"/>
    <w:rsid w:val="005726FA"/>
    <w:rsid w:val="00574B2B"/>
    <w:rsid w:val="00575B76"/>
    <w:rsid w:val="00575C58"/>
    <w:rsid w:val="005760EB"/>
    <w:rsid w:val="00580529"/>
    <w:rsid w:val="0058057F"/>
    <w:rsid w:val="00585359"/>
    <w:rsid w:val="0058776A"/>
    <w:rsid w:val="005879C8"/>
    <w:rsid w:val="00590852"/>
    <w:rsid w:val="005911E8"/>
    <w:rsid w:val="00591BBF"/>
    <w:rsid w:val="00591D11"/>
    <w:rsid w:val="00594A45"/>
    <w:rsid w:val="005A0627"/>
    <w:rsid w:val="005A074F"/>
    <w:rsid w:val="005A144D"/>
    <w:rsid w:val="005A2D43"/>
    <w:rsid w:val="005A4216"/>
    <w:rsid w:val="005A471D"/>
    <w:rsid w:val="005A4A20"/>
    <w:rsid w:val="005A4FE0"/>
    <w:rsid w:val="005A70A3"/>
    <w:rsid w:val="005A7B9E"/>
    <w:rsid w:val="005B2CBF"/>
    <w:rsid w:val="005B353C"/>
    <w:rsid w:val="005B3F15"/>
    <w:rsid w:val="005B63BE"/>
    <w:rsid w:val="005B75CD"/>
    <w:rsid w:val="005C2B2E"/>
    <w:rsid w:val="005C43D2"/>
    <w:rsid w:val="005C6222"/>
    <w:rsid w:val="005C7018"/>
    <w:rsid w:val="005C73D6"/>
    <w:rsid w:val="005D30F7"/>
    <w:rsid w:val="005D3ECA"/>
    <w:rsid w:val="005D73D4"/>
    <w:rsid w:val="005E077C"/>
    <w:rsid w:val="005E0A34"/>
    <w:rsid w:val="005E28BA"/>
    <w:rsid w:val="005E29D6"/>
    <w:rsid w:val="005E2A44"/>
    <w:rsid w:val="005E4677"/>
    <w:rsid w:val="005E5FC0"/>
    <w:rsid w:val="005E6242"/>
    <w:rsid w:val="005E6EE0"/>
    <w:rsid w:val="005E72B9"/>
    <w:rsid w:val="005E7829"/>
    <w:rsid w:val="005F3DAD"/>
    <w:rsid w:val="005F3E34"/>
    <w:rsid w:val="005F5714"/>
    <w:rsid w:val="005F7259"/>
    <w:rsid w:val="005F7A67"/>
    <w:rsid w:val="006008DA"/>
    <w:rsid w:val="0060190F"/>
    <w:rsid w:val="006025AA"/>
    <w:rsid w:val="0060300D"/>
    <w:rsid w:val="0060476B"/>
    <w:rsid w:val="00605419"/>
    <w:rsid w:val="0060602C"/>
    <w:rsid w:val="0060785B"/>
    <w:rsid w:val="00610067"/>
    <w:rsid w:val="006101E3"/>
    <w:rsid w:val="006119E8"/>
    <w:rsid w:val="00613CB8"/>
    <w:rsid w:val="006144FF"/>
    <w:rsid w:val="006146A7"/>
    <w:rsid w:val="00620A56"/>
    <w:rsid w:val="00622240"/>
    <w:rsid w:val="006228FE"/>
    <w:rsid w:val="00624D7B"/>
    <w:rsid w:val="00624D95"/>
    <w:rsid w:val="006262E1"/>
    <w:rsid w:val="006307B8"/>
    <w:rsid w:val="00631038"/>
    <w:rsid w:val="00632104"/>
    <w:rsid w:val="006328D6"/>
    <w:rsid w:val="00634812"/>
    <w:rsid w:val="00634921"/>
    <w:rsid w:val="006353FB"/>
    <w:rsid w:val="00635832"/>
    <w:rsid w:val="00635904"/>
    <w:rsid w:val="00636D98"/>
    <w:rsid w:val="006371F3"/>
    <w:rsid w:val="006401EC"/>
    <w:rsid w:val="0064173E"/>
    <w:rsid w:val="00646FCC"/>
    <w:rsid w:val="00651FBF"/>
    <w:rsid w:val="00652023"/>
    <w:rsid w:val="00652721"/>
    <w:rsid w:val="00652BB4"/>
    <w:rsid w:val="00653EF6"/>
    <w:rsid w:val="00654148"/>
    <w:rsid w:val="00654D28"/>
    <w:rsid w:val="00657342"/>
    <w:rsid w:val="0066254F"/>
    <w:rsid w:val="006644ED"/>
    <w:rsid w:val="00664FEF"/>
    <w:rsid w:val="00667A4C"/>
    <w:rsid w:val="00670759"/>
    <w:rsid w:val="00671B35"/>
    <w:rsid w:val="0067275F"/>
    <w:rsid w:val="00673A50"/>
    <w:rsid w:val="00675980"/>
    <w:rsid w:val="00676EA5"/>
    <w:rsid w:val="0067731F"/>
    <w:rsid w:val="006774B4"/>
    <w:rsid w:val="006779E3"/>
    <w:rsid w:val="006808DD"/>
    <w:rsid w:val="00681424"/>
    <w:rsid w:val="0068199B"/>
    <w:rsid w:val="006824A4"/>
    <w:rsid w:val="00682930"/>
    <w:rsid w:val="006853C4"/>
    <w:rsid w:val="006869CF"/>
    <w:rsid w:val="006924F8"/>
    <w:rsid w:val="00694267"/>
    <w:rsid w:val="00695528"/>
    <w:rsid w:val="00695E83"/>
    <w:rsid w:val="00696160"/>
    <w:rsid w:val="006A254E"/>
    <w:rsid w:val="006A52A8"/>
    <w:rsid w:val="006A56AB"/>
    <w:rsid w:val="006A791A"/>
    <w:rsid w:val="006B0EB2"/>
    <w:rsid w:val="006B2A78"/>
    <w:rsid w:val="006B2DA8"/>
    <w:rsid w:val="006B3679"/>
    <w:rsid w:val="006B38D3"/>
    <w:rsid w:val="006B4181"/>
    <w:rsid w:val="006C01CC"/>
    <w:rsid w:val="006C22E8"/>
    <w:rsid w:val="006C240C"/>
    <w:rsid w:val="006C40F7"/>
    <w:rsid w:val="006C412E"/>
    <w:rsid w:val="006C41AA"/>
    <w:rsid w:val="006C43B2"/>
    <w:rsid w:val="006C551D"/>
    <w:rsid w:val="006C7292"/>
    <w:rsid w:val="006D0733"/>
    <w:rsid w:val="006D572A"/>
    <w:rsid w:val="006D7240"/>
    <w:rsid w:val="006E0FE9"/>
    <w:rsid w:val="006E2C06"/>
    <w:rsid w:val="006E32B0"/>
    <w:rsid w:val="006E35FE"/>
    <w:rsid w:val="006E3874"/>
    <w:rsid w:val="006E4873"/>
    <w:rsid w:val="006E54DC"/>
    <w:rsid w:val="006E5BE6"/>
    <w:rsid w:val="006E5D9F"/>
    <w:rsid w:val="006E5FBA"/>
    <w:rsid w:val="006E6571"/>
    <w:rsid w:val="006E6851"/>
    <w:rsid w:val="006E7FE4"/>
    <w:rsid w:val="006F0433"/>
    <w:rsid w:val="006F2E84"/>
    <w:rsid w:val="006F431A"/>
    <w:rsid w:val="006F62B5"/>
    <w:rsid w:val="006F6817"/>
    <w:rsid w:val="006F6ABE"/>
    <w:rsid w:val="006F741F"/>
    <w:rsid w:val="00700FF3"/>
    <w:rsid w:val="00701929"/>
    <w:rsid w:val="007034B3"/>
    <w:rsid w:val="00704F4B"/>
    <w:rsid w:val="00704F81"/>
    <w:rsid w:val="0070501B"/>
    <w:rsid w:val="007063D8"/>
    <w:rsid w:val="00712B51"/>
    <w:rsid w:val="00713876"/>
    <w:rsid w:val="0071440E"/>
    <w:rsid w:val="00714A92"/>
    <w:rsid w:val="00715F63"/>
    <w:rsid w:val="00717F1A"/>
    <w:rsid w:val="00720902"/>
    <w:rsid w:val="0072209B"/>
    <w:rsid w:val="007223B7"/>
    <w:rsid w:val="00723828"/>
    <w:rsid w:val="00724060"/>
    <w:rsid w:val="00724957"/>
    <w:rsid w:val="00727080"/>
    <w:rsid w:val="00727504"/>
    <w:rsid w:val="007303C3"/>
    <w:rsid w:val="00730B34"/>
    <w:rsid w:val="00732C82"/>
    <w:rsid w:val="00732EDB"/>
    <w:rsid w:val="00734545"/>
    <w:rsid w:val="00734EE7"/>
    <w:rsid w:val="00735946"/>
    <w:rsid w:val="00736626"/>
    <w:rsid w:val="007371FF"/>
    <w:rsid w:val="00737ACC"/>
    <w:rsid w:val="00737FDE"/>
    <w:rsid w:val="00743DC4"/>
    <w:rsid w:val="00745121"/>
    <w:rsid w:val="007459A5"/>
    <w:rsid w:val="00745F86"/>
    <w:rsid w:val="00747C40"/>
    <w:rsid w:val="00755A62"/>
    <w:rsid w:val="007564E6"/>
    <w:rsid w:val="00756AD3"/>
    <w:rsid w:val="00760000"/>
    <w:rsid w:val="007601D7"/>
    <w:rsid w:val="00761355"/>
    <w:rsid w:val="00761A26"/>
    <w:rsid w:val="007621E3"/>
    <w:rsid w:val="00762C58"/>
    <w:rsid w:val="00767C54"/>
    <w:rsid w:val="00772082"/>
    <w:rsid w:val="007744C4"/>
    <w:rsid w:val="00775619"/>
    <w:rsid w:val="00775C8A"/>
    <w:rsid w:val="00775F68"/>
    <w:rsid w:val="00776382"/>
    <w:rsid w:val="00777D93"/>
    <w:rsid w:val="00780417"/>
    <w:rsid w:val="00783394"/>
    <w:rsid w:val="00784716"/>
    <w:rsid w:val="007870D9"/>
    <w:rsid w:val="00787239"/>
    <w:rsid w:val="007903DF"/>
    <w:rsid w:val="007910BF"/>
    <w:rsid w:val="00791574"/>
    <w:rsid w:val="00792679"/>
    <w:rsid w:val="007944F9"/>
    <w:rsid w:val="0079456C"/>
    <w:rsid w:val="007967DA"/>
    <w:rsid w:val="00797B20"/>
    <w:rsid w:val="00797CE3"/>
    <w:rsid w:val="007A0764"/>
    <w:rsid w:val="007A0798"/>
    <w:rsid w:val="007A0FED"/>
    <w:rsid w:val="007A4189"/>
    <w:rsid w:val="007A61BA"/>
    <w:rsid w:val="007A6461"/>
    <w:rsid w:val="007B13A9"/>
    <w:rsid w:val="007B7551"/>
    <w:rsid w:val="007C22CF"/>
    <w:rsid w:val="007C37CE"/>
    <w:rsid w:val="007C42E1"/>
    <w:rsid w:val="007C5390"/>
    <w:rsid w:val="007C568E"/>
    <w:rsid w:val="007C626B"/>
    <w:rsid w:val="007C760E"/>
    <w:rsid w:val="007D0AA8"/>
    <w:rsid w:val="007D3E41"/>
    <w:rsid w:val="007D4767"/>
    <w:rsid w:val="007D56E6"/>
    <w:rsid w:val="007E05B9"/>
    <w:rsid w:val="007E453D"/>
    <w:rsid w:val="007E718A"/>
    <w:rsid w:val="007E7E9B"/>
    <w:rsid w:val="007F0764"/>
    <w:rsid w:val="007F10BD"/>
    <w:rsid w:val="007F2E56"/>
    <w:rsid w:val="007F3860"/>
    <w:rsid w:val="007F45D3"/>
    <w:rsid w:val="007F5F14"/>
    <w:rsid w:val="00800D78"/>
    <w:rsid w:val="00801420"/>
    <w:rsid w:val="00801469"/>
    <w:rsid w:val="00801D50"/>
    <w:rsid w:val="00801E6F"/>
    <w:rsid w:val="00802496"/>
    <w:rsid w:val="00805021"/>
    <w:rsid w:val="00805843"/>
    <w:rsid w:val="0080795A"/>
    <w:rsid w:val="0081096D"/>
    <w:rsid w:val="00815CF9"/>
    <w:rsid w:val="00815E61"/>
    <w:rsid w:val="00815F06"/>
    <w:rsid w:val="0081707A"/>
    <w:rsid w:val="0082123A"/>
    <w:rsid w:val="008212A3"/>
    <w:rsid w:val="00822EBE"/>
    <w:rsid w:val="00830142"/>
    <w:rsid w:val="0083138D"/>
    <w:rsid w:val="00831B49"/>
    <w:rsid w:val="00831C6A"/>
    <w:rsid w:val="00833DA5"/>
    <w:rsid w:val="008351B8"/>
    <w:rsid w:val="00835FBC"/>
    <w:rsid w:val="0083623C"/>
    <w:rsid w:val="00836984"/>
    <w:rsid w:val="0084225C"/>
    <w:rsid w:val="00843F92"/>
    <w:rsid w:val="0084427C"/>
    <w:rsid w:val="008444E2"/>
    <w:rsid w:val="00844536"/>
    <w:rsid w:val="00847E14"/>
    <w:rsid w:val="008546A3"/>
    <w:rsid w:val="0085579C"/>
    <w:rsid w:val="00857EA3"/>
    <w:rsid w:val="008602F5"/>
    <w:rsid w:val="008622FD"/>
    <w:rsid w:val="00865E45"/>
    <w:rsid w:val="00865E6C"/>
    <w:rsid w:val="0086656D"/>
    <w:rsid w:val="008665D0"/>
    <w:rsid w:val="0086660D"/>
    <w:rsid w:val="00866DA6"/>
    <w:rsid w:val="0087020C"/>
    <w:rsid w:val="00870824"/>
    <w:rsid w:val="00870BFB"/>
    <w:rsid w:val="00871602"/>
    <w:rsid w:val="0087258A"/>
    <w:rsid w:val="00872C2B"/>
    <w:rsid w:val="008747CF"/>
    <w:rsid w:val="00875F12"/>
    <w:rsid w:val="00876094"/>
    <w:rsid w:val="00876B00"/>
    <w:rsid w:val="0087717A"/>
    <w:rsid w:val="00877BF5"/>
    <w:rsid w:val="00880105"/>
    <w:rsid w:val="00880CFA"/>
    <w:rsid w:val="008823C2"/>
    <w:rsid w:val="008827B6"/>
    <w:rsid w:val="00883ADD"/>
    <w:rsid w:val="0088440E"/>
    <w:rsid w:val="00885E22"/>
    <w:rsid w:val="008864A8"/>
    <w:rsid w:val="00886A48"/>
    <w:rsid w:val="00887426"/>
    <w:rsid w:val="0089021B"/>
    <w:rsid w:val="008908DE"/>
    <w:rsid w:val="00891082"/>
    <w:rsid w:val="00891092"/>
    <w:rsid w:val="008930FD"/>
    <w:rsid w:val="008940A3"/>
    <w:rsid w:val="00894CA2"/>
    <w:rsid w:val="008954F9"/>
    <w:rsid w:val="00895D39"/>
    <w:rsid w:val="008960FD"/>
    <w:rsid w:val="008A1043"/>
    <w:rsid w:val="008A19D7"/>
    <w:rsid w:val="008A4F4B"/>
    <w:rsid w:val="008A5A02"/>
    <w:rsid w:val="008A6AC4"/>
    <w:rsid w:val="008A6D6B"/>
    <w:rsid w:val="008B0633"/>
    <w:rsid w:val="008B0941"/>
    <w:rsid w:val="008B1AD9"/>
    <w:rsid w:val="008B2D64"/>
    <w:rsid w:val="008B2E24"/>
    <w:rsid w:val="008B2ED0"/>
    <w:rsid w:val="008B3BB2"/>
    <w:rsid w:val="008B3C05"/>
    <w:rsid w:val="008B4FFD"/>
    <w:rsid w:val="008B67B1"/>
    <w:rsid w:val="008B7F4B"/>
    <w:rsid w:val="008C023A"/>
    <w:rsid w:val="008C04D2"/>
    <w:rsid w:val="008C11D9"/>
    <w:rsid w:val="008C60FB"/>
    <w:rsid w:val="008C7861"/>
    <w:rsid w:val="008C7B07"/>
    <w:rsid w:val="008D194F"/>
    <w:rsid w:val="008D36CD"/>
    <w:rsid w:val="008D4548"/>
    <w:rsid w:val="008E20DE"/>
    <w:rsid w:val="008E6D62"/>
    <w:rsid w:val="008F323D"/>
    <w:rsid w:val="008F39A0"/>
    <w:rsid w:val="008F4057"/>
    <w:rsid w:val="008F4285"/>
    <w:rsid w:val="008F50C3"/>
    <w:rsid w:val="008F5AAF"/>
    <w:rsid w:val="008F6E5C"/>
    <w:rsid w:val="008F71DA"/>
    <w:rsid w:val="008F7FAA"/>
    <w:rsid w:val="0090001E"/>
    <w:rsid w:val="00900036"/>
    <w:rsid w:val="009001C1"/>
    <w:rsid w:val="00900F1A"/>
    <w:rsid w:val="00900F2E"/>
    <w:rsid w:val="00901A2F"/>
    <w:rsid w:val="00902DB0"/>
    <w:rsid w:val="009034D4"/>
    <w:rsid w:val="009046E2"/>
    <w:rsid w:val="00905221"/>
    <w:rsid w:val="009055F6"/>
    <w:rsid w:val="00905AA3"/>
    <w:rsid w:val="00906731"/>
    <w:rsid w:val="009068CF"/>
    <w:rsid w:val="00911F47"/>
    <w:rsid w:val="00913A2A"/>
    <w:rsid w:val="0091559D"/>
    <w:rsid w:val="00915633"/>
    <w:rsid w:val="00916B1C"/>
    <w:rsid w:val="00916CB5"/>
    <w:rsid w:val="009179FB"/>
    <w:rsid w:val="00917D13"/>
    <w:rsid w:val="00921197"/>
    <w:rsid w:val="0092161C"/>
    <w:rsid w:val="00921808"/>
    <w:rsid w:val="00923DEA"/>
    <w:rsid w:val="00925F22"/>
    <w:rsid w:val="00926537"/>
    <w:rsid w:val="00926B84"/>
    <w:rsid w:val="00926CC5"/>
    <w:rsid w:val="00927BE9"/>
    <w:rsid w:val="0093005E"/>
    <w:rsid w:val="00930CB2"/>
    <w:rsid w:val="00930D4B"/>
    <w:rsid w:val="0093222D"/>
    <w:rsid w:val="00932B1D"/>
    <w:rsid w:val="00933605"/>
    <w:rsid w:val="0093378B"/>
    <w:rsid w:val="00934711"/>
    <w:rsid w:val="00936148"/>
    <w:rsid w:val="00936946"/>
    <w:rsid w:val="009376E4"/>
    <w:rsid w:val="00937A00"/>
    <w:rsid w:val="009400AC"/>
    <w:rsid w:val="00940A1C"/>
    <w:rsid w:val="00940BA1"/>
    <w:rsid w:val="00942A10"/>
    <w:rsid w:val="0094348B"/>
    <w:rsid w:val="00943561"/>
    <w:rsid w:val="0094370B"/>
    <w:rsid w:val="00943C88"/>
    <w:rsid w:val="00943F65"/>
    <w:rsid w:val="00944510"/>
    <w:rsid w:val="009448D0"/>
    <w:rsid w:val="0094496E"/>
    <w:rsid w:val="00945D5A"/>
    <w:rsid w:val="009475A8"/>
    <w:rsid w:val="00950904"/>
    <w:rsid w:val="00951C92"/>
    <w:rsid w:val="00951E76"/>
    <w:rsid w:val="009548D6"/>
    <w:rsid w:val="0095539C"/>
    <w:rsid w:val="009571F2"/>
    <w:rsid w:val="00960298"/>
    <w:rsid w:val="00960F1F"/>
    <w:rsid w:val="009627B5"/>
    <w:rsid w:val="00963130"/>
    <w:rsid w:val="0096587E"/>
    <w:rsid w:val="00965B6F"/>
    <w:rsid w:val="0096643E"/>
    <w:rsid w:val="009666FA"/>
    <w:rsid w:val="00970A91"/>
    <w:rsid w:val="009714EB"/>
    <w:rsid w:val="00971A00"/>
    <w:rsid w:val="00971DFD"/>
    <w:rsid w:val="0097334A"/>
    <w:rsid w:val="0097511B"/>
    <w:rsid w:val="009757E5"/>
    <w:rsid w:val="00976287"/>
    <w:rsid w:val="00976884"/>
    <w:rsid w:val="00977B83"/>
    <w:rsid w:val="009801AD"/>
    <w:rsid w:val="00980931"/>
    <w:rsid w:val="00980BF7"/>
    <w:rsid w:val="00980CA9"/>
    <w:rsid w:val="0098189A"/>
    <w:rsid w:val="009824CE"/>
    <w:rsid w:val="009826E9"/>
    <w:rsid w:val="00984A09"/>
    <w:rsid w:val="00986AF4"/>
    <w:rsid w:val="00990A53"/>
    <w:rsid w:val="00992479"/>
    <w:rsid w:val="0099470A"/>
    <w:rsid w:val="00994931"/>
    <w:rsid w:val="00997FB4"/>
    <w:rsid w:val="009A1D6A"/>
    <w:rsid w:val="009A37B7"/>
    <w:rsid w:val="009A3929"/>
    <w:rsid w:val="009A6621"/>
    <w:rsid w:val="009A7E0D"/>
    <w:rsid w:val="009B0501"/>
    <w:rsid w:val="009B07BF"/>
    <w:rsid w:val="009B0F86"/>
    <w:rsid w:val="009B226E"/>
    <w:rsid w:val="009B2AD3"/>
    <w:rsid w:val="009B2D2C"/>
    <w:rsid w:val="009B3043"/>
    <w:rsid w:val="009B3080"/>
    <w:rsid w:val="009B3CC5"/>
    <w:rsid w:val="009B6C91"/>
    <w:rsid w:val="009B7AF8"/>
    <w:rsid w:val="009B7C8E"/>
    <w:rsid w:val="009C336E"/>
    <w:rsid w:val="009C4B52"/>
    <w:rsid w:val="009C4DBD"/>
    <w:rsid w:val="009C55B3"/>
    <w:rsid w:val="009C6054"/>
    <w:rsid w:val="009C6BCD"/>
    <w:rsid w:val="009C7102"/>
    <w:rsid w:val="009C7BB7"/>
    <w:rsid w:val="009D12CC"/>
    <w:rsid w:val="009D2400"/>
    <w:rsid w:val="009D2825"/>
    <w:rsid w:val="009D2FE5"/>
    <w:rsid w:val="009D476F"/>
    <w:rsid w:val="009D4A6B"/>
    <w:rsid w:val="009D6B6C"/>
    <w:rsid w:val="009D788A"/>
    <w:rsid w:val="009E04A4"/>
    <w:rsid w:val="009E0BB9"/>
    <w:rsid w:val="009E0E8A"/>
    <w:rsid w:val="009E2285"/>
    <w:rsid w:val="009E3400"/>
    <w:rsid w:val="009E3446"/>
    <w:rsid w:val="009E35A9"/>
    <w:rsid w:val="009E4D4E"/>
    <w:rsid w:val="009E5D89"/>
    <w:rsid w:val="009E5FBB"/>
    <w:rsid w:val="009E663B"/>
    <w:rsid w:val="009E72B1"/>
    <w:rsid w:val="009E7583"/>
    <w:rsid w:val="009F0002"/>
    <w:rsid w:val="009F0C14"/>
    <w:rsid w:val="009F1C5F"/>
    <w:rsid w:val="009F252A"/>
    <w:rsid w:val="009F35EF"/>
    <w:rsid w:val="009F39B3"/>
    <w:rsid w:val="009F51DE"/>
    <w:rsid w:val="009F76B3"/>
    <w:rsid w:val="009F7A3E"/>
    <w:rsid w:val="009F7D30"/>
    <w:rsid w:val="009F7E38"/>
    <w:rsid w:val="00A016BD"/>
    <w:rsid w:val="00A0295E"/>
    <w:rsid w:val="00A033A9"/>
    <w:rsid w:val="00A07D9C"/>
    <w:rsid w:val="00A10A15"/>
    <w:rsid w:val="00A1171C"/>
    <w:rsid w:val="00A11CF7"/>
    <w:rsid w:val="00A143E1"/>
    <w:rsid w:val="00A14773"/>
    <w:rsid w:val="00A15393"/>
    <w:rsid w:val="00A1602A"/>
    <w:rsid w:val="00A16052"/>
    <w:rsid w:val="00A27B12"/>
    <w:rsid w:val="00A3052A"/>
    <w:rsid w:val="00A307B2"/>
    <w:rsid w:val="00A309D5"/>
    <w:rsid w:val="00A31E04"/>
    <w:rsid w:val="00A34414"/>
    <w:rsid w:val="00A349DE"/>
    <w:rsid w:val="00A353B9"/>
    <w:rsid w:val="00A35967"/>
    <w:rsid w:val="00A36201"/>
    <w:rsid w:val="00A378B8"/>
    <w:rsid w:val="00A40E9C"/>
    <w:rsid w:val="00A4237B"/>
    <w:rsid w:val="00A440AA"/>
    <w:rsid w:val="00A445FB"/>
    <w:rsid w:val="00A46DA6"/>
    <w:rsid w:val="00A500F8"/>
    <w:rsid w:val="00A51864"/>
    <w:rsid w:val="00A52A29"/>
    <w:rsid w:val="00A533A9"/>
    <w:rsid w:val="00A56DA8"/>
    <w:rsid w:val="00A572D6"/>
    <w:rsid w:val="00A60BE2"/>
    <w:rsid w:val="00A61B04"/>
    <w:rsid w:val="00A63819"/>
    <w:rsid w:val="00A63ADB"/>
    <w:rsid w:val="00A65FE9"/>
    <w:rsid w:val="00A66EA2"/>
    <w:rsid w:val="00A66FCB"/>
    <w:rsid w:val="00A71866"/>
    <w:rsid w:val="00A746D9"/>
    <w:rsid w:val="00A76D2A"/>
    <w:rsid w:val="00A7773D"/>
    <w:rsid w:val="00A808EB"/>
    <w:rsid w:val="00A81112"/>
    <w:rsid w:val="00A81BF6"/>
    <w:rsid w:val="00A83CD4"/>
    <w:rsid w:val="00A84A8D"/>
    <w:rsid w:val="00A84E3B"/>
    <w:rsid w:val="00A85707"/>
    <w:rsid w:val="00A86885"/>
    <w:rsid w:val="00A868F0"/>
    <w:rsid w:val="00A86C2C"/>
    <w:rsid w:val="00A87D1F"/>
    <w:rsid w:val="00A87D3C"/>
    <w:rsid w:val="00A902A7"/>
    <w:rsid w:val="00A90611"/>
    <w:rsid w:val="00A9081D"/>
    <w:rsid w:val="00A91978"/>
    <w:rsid w:val="00A92309"/>
    <w:rsid w:val="00A9384F"/>
    <w:rsid w:val="00A93D44"/>
    <w:rsid w:val="00A93F80"/>
    <w:rsid w:val="00A9499E"/>
    <w:rsid w:val="00A9785D"/>
    <w:rsid w:val="00AA030B"/>
    <w:rsid w:val="00AA2D63"/>
    <w:rsid w:val="00AA40A0"/>
    <w:rsid w:val="00AA49E3"/>
    <w:rsid w:val="00AA5B2A"/>
    <w:rsid w:val="00AA6626"/>
    <w:rsid w:val="00AA66AF"/>
    <w:rsid w:val="00AA6D8B"/>
    <w:rsid w:val="00AA7DCE"/>
    <w:rsid w:val="00AB0165"/>
    <w:rsid w:val="00AB3F33"/>
    <w:rsid w:val="00AB439B"/>
    <w:rsid w:val="00AB4B7A"/>
    <w:rsid w:val="00AB70B7"/>
    <w:rsid w:val="00AB70E9"/>
    <w:rsid w:val="00AB7B7D"/>
    <w:rsid w:val="00AC1434"/>
    <w:rsid w:val="00AC60D7"/>
    <w:rsid w:val="00AC786D"/>
    <w:rsid w:val="00AC7A26"/>
    <w:rsid w:val="00AD0AE2"/>
    <w:rsid w:val="00AD0CE7"/>
    <w:rsid w:val="00AD1D93"/>
    <w:rsid w:val="00AD2C46"/>
    <w:rsid w:val="00AD2E20"/>
    <w:rsid w:val="00AD4036"/>
    <w:rsid w:val="00AD654B"/>
    <w:rsid w:val="00AD7A68"/>
    <w:rsid w:val="00AE0819"/>
    <w:rsid w:val="00AE113C"/>
    <w:rsid w:val="00AE1DB5"/>
    <w:rsid w:val="00AE3877"/>
    <w:rsid w:val="00AE3E9C"/>
    <w:rsid w:val="00AE4168"/>
    <w:rsid w:val="00AE4365"/>
    <w:rsid w:val="00AE47FC"/>
    <w:rsid w:val="00AE4847"/>
    <w:rsid w:val="00AE497B"/>
    <w:rsid w:val="00AE68AF"/>
    <w:rsid w:val="00AE79A4"/>
    <w:rsid w:val="00AE7E2D"/>
    <w:rsid w:val="00AF1E24"/>
    <w:rsid w:val="00AF214F"/>
    <w:rsid w:val="00AF252F"/>
    <w:rsid w:val="00AF2C97"/>
    <w:rsid w:val="00AF3551"/>
    <w:rsid w:val="00AF702E"/>
    <w:rsid w:val="00AF72B3"/>
    <w:rsid w:val="00B000B2"/>
    <w:rsid w:val="00B02BFB"/>
    <w:rsid w:val="00B04057"/>
    <w:rsid w:val="00B041D2"/>
    <w:rsid w:val="00B05201"/>
    <w:rsid w:val="00B0541C"/>
    <w:rsid w:val="00B0586B"/>
    <w:rsid w:val="00B05FDC"/>
    <w:rsid w:val="00B07050"/>
    <w:rsid w:val="00B07940"/>
    <w:rsid w:val="00B1121E"/>
    <w:rsid w:val="00B1203C"/>
    <w:rsid w:val="00B14E92"/>
    <w:rsid w:val="00B15134"/>
    <w:rsid w:val="00B15C22"/>
    <w:rsid w:val="00B15F39"/>
    <w:rsid w:val="00B16B9C"/>
    <w:rsid w:val="00B21268"/>
    <w:rsid w:val="00B22ACF"/>
    <w:rsid w:val="00B25247"/>
    <w:rsid w:val="00B25421"/>
    <w:rsid w:val="00B2685A"/>
    <w:rsid w:val="00B27410"/>
    <w:rsid w:val="00B27BE3"/>
    <w:rsid w:val="00B30227"/>
    <w:rsid w:val="00B3026B"/>
    <w:rsid w:val="00B3085C"/>
    <w:rsid w:val="00B31DAF"/>
    <w:rsid w:val="00B32ECA"/>
    <w:rsid w:val="00B332A6"/>
    <w:rsid w:val="00B332EE"/>
    <w:rsid w:val="00B335E7"/>
    <w:rsid w:val="00B33E2F"/>
    <w:rsid w:val="00B34672"/>
    <w:rsid w:val="00B3514A"/>
    <w:rsid w:val="00B35E19"/>
    <w:rsid w:val="00B36B3E"/>
    <w:rsid w:val="00B36B4E"/>
    <w:rsid w:val="00B37E68"/>
    <w:rsid w:val="00B464F1"/>
    <w:rsid w:val="00B46CAE"/>
    <w:rsid w:val="00B4781C"/>
    <w:rsid w:val="00B500E0"/>
    <w:rsid w:val="00B5304F"/>
    <w:rsid w:val="00B53BDA"/>
    <w:rsid w:val="00B54384"/>
    <w:rsid w:val="00B55E90"/>
    <w:rsid w:val="00B5793A"/>
    <w:rsid w:val="00B6050E"/>
    <w:rsid w:val="00B609F5"/>
    <w:rsid w:val="00B617D5"/>
    <w:rsid w:val="00B623A1"/>
    <w:rsid w:val="00B628F3"/>
    <w:rsid w:val="00B71C60"/>
    <w:rsid w:val="00B73397"/>
    <w:rsid w:val="00B743E2"/>
    <w:rsid w:val="00B74EA3"/>
    <w:rsid w:val="00B76D97"/>
    <w:rsid w:val="00B774CD"/>
    <w:rsid w:val="00B80E24"/>
    <w:rsid w:val="00B80F90"/>
    <w:rsid w:val="00B83DA9"/>
    <w:rsid w:val="00B868D3"/>
    <w:rsid w:val="00B872C8"/>
    <w:rsid w:val="00B907DD"/>
    <w:rsid w:val="00B91F1F"/>
    <w:rsid w:val="00B97223"/>
    <w:rsid w:val="00B9777B"/>
    <w:rsid w:val="00B97AD0"/>
    <w:rsid w:val="00BA04AF"/>
    <w:rsid w:val="00BA0669"/>
    <w:rsid w:val="00BA0BDE"/>
    <w:rsid w:val="00BA152F"/>
    <w:rsid w:val="00BA3634"/>
    <w:rsid w:val="00BA46C8"/>
    <w:rsid w:val="00BA471B"/>
    <w:rsid w:val="00BA508C"/>
    <w:rsid w:val="00BA5881"/>
    <w:rsid w:val="00BA6F26"/>
    <w:rsid w:val="00BB2F52"/>
    <w:rsid w:val="00BB3CD9"/>
    <w:rsid w:val="00BB4398"/>
    <w:rsid w:val="00BB4B92"/>
    <w:rsid w:val="00BC0F3B"/>
    <w:rsid w:val="00BC0FEA"/>
    <w:rsid w:val="00BC4AF6"/>
    <w:rsid w:val="00BC4F58"/>
    <w:rsid w:val="00BC55D3"/>
    <w:rsid w:val="00BC713E"/>
    <w:rsid w:val="00BC717C"/>
    <w:rsid w:val="00BC7DBD"/>
    <w:rsid w:val="00BC7EC0"/>
    <w:rsid w:val="00BD368A"/>
    <w:rsid w:val="00BD5934"/>
    <w:rsid w:val="00BD601A"/>
    <w:rsid w:val="00BD6058"/>
    <w:rsid w:val="00BD649E"/>
    <w:rsid w:val="00BD7720"/>
    <w:rsid w:val="00BE13E9"/>
    <w:rsid w:val="00BE16E2"/>
    <w:rsid w:val="00BE1777"/>
    <w:rsid w:val="00BE1A45"/>
    <w:rsid w:val="00BE1D2D"/>
    <w:rsid w:val="00BE2EF2"/>
    <w:rsid w:val="00BE4BD2"/>
    <w:rsid w:val="00BE52C3"/>
    <w:rsid w:val="00BE78DE"/>
    <w:rsid w:val="00BF3DCD"/>
    <w:rsid w:val="00BF52AB"/>
    <w:rsid w:val="00BF52DB"/>
    <w:rsid w:val="00BF6BB8"/>
    <w:rsid w:val="00BF73F8"/>
    <w:rsid w:val="00C02AE3"/>
    <w:rsid w:val="00C04B61"/>
    <w:rsid w:val="00C06160"/>
    <w:rsid w:val="00C139A1"/>
    <w:rsid w:val="00C14DEA"/>
    <w:rsid w:val="00C2010A"/>
    <w:rsid w:val="00C204DA"/>
    <w:rsid w:val="00C20EEC"/>
    <w:rsid w:val="00C242F9"/>
    <w:rsid w:val="00C25BE7"/>
    <w:rsid w:val="00C25C27"/>
    <w:rsid w:val="00C25E3D"/>
    <w:rsid w:val="00C26726"/>
    <w:rsid w:val="00C26742"/>
    <w:rsid w:val="00C26F5B"/>
    <w:rsid w:val="00C30D98"/>
    <w:rsid w:val="00C312AE"/>
    <w:rsid w:val="00C32679"/>
    <w:rsid w:val="00C33088"/>
    <w:rsid w:val="00C333C9"/>
    <w:rsid w:val="00C34B8B"/>
    <w:rsid w:val="00C352DB"/>
    <w:rsid w:val="00C3576E"/>
    <w:rsid w:val="00C35AFF"/>
    <w:rsid w:val="00C36558"/>
    <w:rsid w:val="00C3682B"/>
    <w:rsid w:val="00C4142D"/>
    <w:rsid w:val="00C41567"/>
    <w:rsid w:val="00C417C4"/>
    <w:rsid w:val="00C43797"/>
    <w:rsid w:val="00C43A8A"/>
    <w:rsid w:val="00C45871"/>
    <w:rsid w:val="00C4628B"/>
    <w:rsid w:val="00C465F5"/>
    <w:rsid w:val="00C475D2"/>
    <w:rsid w:val="00C51DBB"/>
    <w:rsid w:val="00C526C8"/>
    <w:rsid w:val="00C52B9A"/>
    <w:rsid w:val="00C56354"/>
    <w:rsid w:val="00C578F2"/>
    <w:rsid w:val="00C57A2F"/>
    <w:rsid w:val="00C57C98"/>
    <w:rsid w:val="00C57F27"/>
    <w:rsid w:val="00C60771"/>
    <w:rsid w:val="00C62061"/>
    <w:rsid w:val="00C623E0"/>
    <w:rsid w:val="00C65E10"/>
    <w:rsid w:val="00C65E2D"/>
    <w:rsid w:val="00C65EBF"/>
    <w:rsid w:val="00C6623A"/>
    <w:rsid w:val="00C6731A"/>
    <w:rsid w:val="00C67463"/>
    <w:rsid w:val="00C67909"/>
    <w:rsid w:val="00C719F4"/>
    <w:rsid w:val="00C72A81"/>
    <w:rsid w:val="00C745E1"/>
    <w:rsid w:val="00C766D2"/>
    <w:rsid w:val="00C80457"/>
    <w:rsid w:val="00C809DE"/>
    <w:rsid w:val="00C80C7A"/>
    <w:rsid w:val="00C81A9B"/>
    <w:rsid w:val="00C81BB7"/>
    <w:rsid w:val="00C82018"/>
    <w:rsid w:val="00C83617"/>
    <w:rsid w:val="00C83DC1"/>
    <w:rsid w:val="00C83FB7"/>
    <w:rsid w:val="00C84555"/>
    <w:rsid w:val="00C85E26"/>
    <w:rsid w:val="00C86546"/>
    <w:rsid w:val="00C8798C"/>
    <w:rsid w:val="00C87C50"/>
    <w:rsid w:val="00C90175"/>
    <w:rsid w:val="00C929C2"/>
    <w:rsid w:val="00C93ECD"/>
    <w:rsid w:val="00C94C35"/>
    <w:rsid w:val="00C95DB1"/>
    <w:rsid w:val="00C95E64"/>
    <w:rsid w:val="00C97222"/>
    <w:rsid w:val="00C97832"/>
    <w:rsid w:val="00CA0459"/>
    <w:rsid w:val="00CA1178"/>
    <w:rsid w:val="00CA5169"/>
    <w:rsid w:val="00CA5631"/>
    <w:rsid w:val="00CA56E8"/>
    <w:rsid w:val="00CA5D27"/>
    <w:rsid w:val="00CB24AE"/>
    <w:rsid w:val="00CB352F"/>
    <w:rsid w:val="00CB49EB"/>
    <w:rsid w:val="00CB51F1"/>
    <w:rsid w:val="00CB59A9"/>
    <w:rsid w:val="00CB6BB7"/>
    <w:rsid w:val="00CC0410"/>
    <w:rsid w:val="00CC0902"/>
    <w:rsid w:val="00CC1CD9"/>
    <w:rsid w:val="00CC23A3"/>
    <w:rsid w:val="00CC50FB"/>
    <w:rsid w:val="00CC65BA"/>
    <w:rsid w:val="00CD02B3"/>
    <w:rsid w:val="00CD10BC"/>
    <w:rsid w:val="00CD4A9D"/>
    <w:rsid w:val="00CD51A8"/>
    <w:rsid w:val="00CD5ED1"/>
    <w:rsid w:val="00CD66CB"/>
    <w:rsid w:val="00CD6DC3"/>
    <w:rsid w:val="00CD6FA0"/>
    <w:rsid w:val="00CE0085"/>
    <w:rsid w:val="00CE0E64"/>
    <w:rsid w:val="00CE637F"/>
    <w:rsid w:val="00CE69FB"/>
    <w:rsid w:val="00CF31DF"/>
    <w:rsid w:val="00CF37CF"/>
    <w:rsid w:val="00CF5354"/>
    <w:rsid w:val="00CF5BC3"/>
    <w:rsid w:val="00CF7FFC"/>
    <w:rsid w:val="00D00FF9"/>
    <w:rsid w:val="00D02173"/>
    <w:rsid w:val="00D02386"/>
    <w:rsid w:val="00D034AF"/>
    <w:rsid w:val="00D06E0F"/>
    <w:rsid w:val="00D07CBB"/>
    <w:rsid w:val="00D109A5"/>
    <w:rsid w:val="00D12595"/>
    <w:rsid w:val="00D134B9"/>
    <w:rsid w:val="00D13D88"/>
    <w:rsid w:val="00D13EFF"/>
    <w:rsid w:val="00D14EF2"/>
    <w:rsid w:val="00D163CC"/>
    <w:rsid w:val="00D17959"/>
    <w:rsid w:val="00D17AB3"/>
    <w:rsid w:val="00D20619"/>
    <w:rsid w:val="00D22DBE"/>
    <w:rsid w:val="00D24A68"/>
    <w:rsid w:val="00D255DB"/>
    <w:rsid w:val="00D25C7B"/>
    <w:rsid w:val="00D26300"/>
    <w:rsid w:val="00D306C1"/>
    <w:rsid w:val="00D317FB"/>
    <w:rsid w:val="00D3231E"/>
    <w:rsid w:val="00D32509"/>
    <w:rsid w:val="00D326DE"/>
    <w:rsid w:val="00D33FB5"/>
    <w:rsid w:val="00D343B7"/>
    <w:rsid w:val="00D347C1"/>
    <w:rsid w:val="00D3590F"/>
    <w:rsid w:val="00D36C68"/>
    <w:rsid w:val="00D404E7"/>
    <w:rsid w:val="00D4245D"/>
    <w:rsid w:val="00D43A5C"/>
    <w:rsid w:val="00D46821"/>
    <w:rsid w:val="00D526E9"/>
    <w:rsid w:val="00D52CED"/>
    <w:rsid w:val="00D5483F"/>
    <w:rsid w:val="00D55D63"/>
    <w:rsid w:val="00D56813"/>
    <w:rsid w:val="00D56CE3"/>
    <w:rsid w:val="00D56DE9"/>
    <w:rsid w:val="00D57B45"/>
    <w:rsid w:val="00D60E28"/>
    <w:rsid w:val="00D61A99"/>
    <w:rsid w:val="00D62724"/>
    <w:rsid w:val="00D63106"/>
    <w:rsid w:val="00D64B58"/>
    <w:rsid w:val="00D64FDF"/>
    <w:rsid w:val="00D673EB"/>
    <w:rsid w:val="00D677C3"/>
    <w:rsid w:val="00D6795D"/>
    <w:rsid w:val="00D71541"/>
    <w:rsid w:val="00D72E9D"/>
    <w:rsid w:val="00D7390A"/>
    <w:rsid w:val="00D76115"/>
    <w:rsid w:val="00D818FB"/>
    <w:rsid w:val="00D81FD3"/>
    <w:rsid w:val="00D839C0"/>
    <w:rsid w:val="00D83A2C"/>
    <w:rsid w:val="00D85A3B"/>
    <w:rsid w:val="00D86DB9"/>
    <w:rsid w:val="00D86FFD"/>
    <w:rsid w:val="00D875C2"/>
    <w:rsid w:val="00D878EC"/>
    <w:rsid w:val="00D90B36"/>
    <w:rsid w:val="00D9105B"/>
    <w:rsid w:val="00D92977"/>
    <w:rsid w:val="00D937BF"/>
    <w:rsid w:val="00D939B6"/>
    <w:rsid w:val="00D946F3"/>
    <w:rsid w:val="00D95D76"/>
    <w:rsid w:val="00DA284D"/>
    <w:rsid w:val="00DA6151"/>
    <w:rsid w:val="00DA7EA9"/>
    <w:rsid w:val="00DB1A09"/>
    <w:rsid w:val="00DB27CD"/>
    <w:rsid w:val="00DB2828"/>
    <w:rsid w:val="00DB29FC"/>
    <w:rsid w:val="00DB56C4"/>
    <w:rsid w:val="00DB6296"/>
    <w:rsid w:val="00DB6643"/>
    <w:rsid w:val="00DB71C3"/>
    <w:rsid w:val="00DC15C3"/>
    <w:rsid w:val="00DC3E41"/>
    <w:rsid w:val="00DC4F88"/>
    <w:rsid w:val="00DD23C9"/>
    <w:rsid w:val="00DD3F10"/>
    <w:rsid w:val="00DD5151"/>
    <w:rsid w:val="00DD58E0"/>
    <w:rsid w:val="00DD67E6"/>
    <w:rsid w:val="00DE0745"/>
    <w:rsid w:val="00DE457F"/>
    <w:rsid w:val="00DE4EC4"/>
    <w:rsid w:val="00DE5750"/>
    <w:rsid w:val="00DE5C1A"/>
    <w:rsid w:val="00DE7F03"/>
    <w:rsid w:val="00DF0807"/>
    <w:rsid w:val="00DF124C"/>
    <w:rsid w:val="00DF2906"/>
    <w:rsid w:val="00DF6D7C"/>
    <w:rsid w:val="00E006C3"/>
    <w:rsid w:val="00E012B9"/>
    <w:rsid w:val="00E018D1"/>
    <w:rsid w:val="00E03A6E"/>
    <w:rsid w:val="00E05235"/>
    <w:rsid w:val="00E05A65"/>
    <w:rsid w:val="00E063F5"/>
    <w:rsid w:val="00E06944"/>
    <w:rsid w:val="00E07E1C"/>
    <w:rsid w:val="00E07F3F"/>
    <w:rsid w:val="00E10627"/>
    <w:rsid w:val="00E10917"/>
    <w:rsid w:val="00E11532"/>
    <w:rsid w:val="00E127AB"/>
    <w:rsid w:val="00E13283"/>
    <w:rsid w:val="00E13FC6"/>
    <w:rsid w:val="00E14791"/>
    <w:rsid w:val="00E17420"/>
    <w:rsid w:val="00E2018D"/>
    <w:rsid w:val="00E214C8"/>
    <w:rsid w:val="00E2187A"/>
    <w:rsid w:val="00E22148"/>
    <w:rsid w:val="00E23D77"/>
    <w:rsid w:val="00E244C2"/>
    <w:rsid w:val="00E24B73"/>
    <w:rsid w:val="00E24C47"/>
    <w:rsid w:val="00E2624A"/>
    <w:rsid w:val="00E2730E"/>
    <w:rsid w:val="00E3142B"/>
    <w:rsid w:val="00E32097"/>
    <w:rsid w:val="00E333ED"/>
    <w:rsid w:val="00E35C28"/>
    <w:rsid w:val="00E3671B"/>
    <w:rsid w:val="00E37DA8"/>
    <w:rsid w:val="00E40240"/>
    <w:rsid w:val="00E406D5"/>
    <w:rsid w:val="00E41125"/>
    <w:rsid w:val="00E4174D"/>
    <w:rsid w:val="00E42050"/>
    <w:rsid w:val="00E42446"/>
    <w:rsid w:val="00E42A76"/>
    <w:rsid w:val="00E43C22"/>
    <w:rsid w:val="00E51097"/>
    <w:rsid w:val="00E52B4C"/>
    <w:rsid w:val="00E53277"/>
    <w:rsid w:val="00E5502B"/>
    <w:rsid w:val="00E55D54"/>
    <w:rsid w:val="00E56222"/>
    <w:rsid w:val="00E606D3"/>
    <w:rsid w:val="00E60DFC"/>
    <w:rsid w:val="00E62208"/>
    <w:rsid w:val="00E6316B"/>
    <w:rsid w:val="00E6457B"/>
    <w:rsid w:val="00E64C8B"/>
    <w:rsid w:val="00E670B2"/>
    <w:rsid w:val="00E6771C"/>
    <w:rsid w:val="00E7167F"/>
    <w:rsid w:val="00E73D21"/>
    <w:rsid w:val="00E761DD"/>
    <w:rsid w:val="00E76E86"/>
    <w:rsid w:val="00E7794A"/>
    <w:rsid w:val="00E80447"/>
    <w:rsid w:val="00E807CC"/>
    <w:rsid w:val="00E80A37"/>
    <w:rsid w:val="00E83456"/>
    <w:rsid w:val="00E837EA"/>
    <w:rsid w:val="00E83DCB"/>
    <w:rsid w:val="00E83E6D"/>
    <w:rsid w:val="00E84B54"/>
    <w:rsid w:val="00E85E43"/>
    <w:rsid w:val="00E85FE3"/>
    <w:rsid w:val="00E87643"/>
    <w:rsid w:val="00E8794B"/>
    <w:rsid w:val="00E91DE3"/>
    <w:rsid w:val="00E9211E"/>
    <w:rsid w:val="00E92150"/>
    <w:rsid w:val="00E937BF"/>
    <w:rsid w:val="00E94A97"/>
    <w:rsid w:val="00E9568F"/>
    <w:rsid w:val="00E959C9"/>
    <w:rsid w:val="00EA22B5"/>
    <w:rsid w:val="00EA3466"/>
    <w:rsid w:val="00EA3AC6"/>
    <w:rsid w:val="00EA4019"/>
    <w:rsid w:val="00EA4837"/>
    <w:rsid w:val="00EA4C83"/>
    <w:rsid w:val="00EA669C"/>
    <w:rsid w:val="00EA6D52"/>
    <w:rsid w:val="00EA7B57"/>
    <w:rsid w:val="00EB1A5E"/>
    <w:rsid w:val="00EB1FE3"/>
    <w:rsid w:val="00EB3732"/>
    <w:rsid w:val="00EB4D1B"/>
    <w:rsid w:val="00EB500D"/>
    <w:rsid w:val="00EB5C05"/>
    <w:rsid w:val="00EB5DB4"/>
    <w:rsid w:val="00EB65F9"/>
    <w:rsid w:val="00EB6651"/>
    <w:rsid w:val="00EB7870"/>
    <w:rsid w:val="00EB7BF6"/>
    <w:rsid w:val="00EC0FB6"/>
    <w:rsid w:val="00EC195E"/>
    <w:rsid w:val="00EC339F"/>
    <w:rsid w:val="00EC77A0"/>
    <w:rsid w:val="00EC790A"/>
    <w:rsid w:val="00ED03A4"/>
    <w:rsid w:val="00ED0F6D"/>
    <w:rsid w:val="00ED3CF5"/>
    <w:rsid w:val="00ED3F22"/>
    <w:rsid w:val="00ED4990"/>
    <w:rsid w:val="00ED5978"/>
    <w:rsid w:val="00ED5C0F"/>
    <w:rsid w:val="00ED5E90"/>
    <w:rsid w:val="00ED6341"/>
    <w:rsid w:val="00EE11F5"/>
    <w:rsid w:val="00EE125A"/>
    <w:rsid w:val="00EE19FC"/>
    <w:rsid w:val="00EE1E48"/>
    <w:rsid w:val="00EE2EEB"/>
    <w:rsid w:val="00EE3055"/>
    <w:rsid w:val="00EE310D"/>
    <w:rsid w:val="00EE3365"/>
    <w:rsid w:val="00EE6A6B"/>
    <w:rsid w:val="00EF0ECF"/>
    <w:rsid w:val="00EF40AC"/>
    <w:rsid w:val="00EF4582"/>
    <w:rsid w:val="00F031A1"/>
    <w:rsid w:val="00F042D7"/>
    <w:rsid w:val="00F04F1D"/>
    <w:rsid w:val="00F05395"/>
    <w:rsid w:val="00F05EE7"/>
    <w:rsid w:val="00F062FC"/>
    <w:rsid w:val="00F06A93"/>
    <w:rsid w:val="00F07D38"/>
    <w:rsid w:val="00F104EF"/>
    <w:rsid w:val="00F10AFD"/>
    <w:rsid w:val="00F112DB"/>
    <w:rsid w:val="00F1406E"/>
    <w:rsid w:val="00F154DD"/>
    <w:rsid w:val="00F1596F"/>
    <w:rsid w:val="00F20050"/>
    <w:rsid w:val="00F21B1C"/>
    <w:rsid w:val="00F22D0F"/>
    <w:rsid w:val="00F23F88"/>
    <w:rsid w:val="00F24B11"/>
    <w:rsid w:val="00F255FF"/>
    <w:rsid w:val="00F25738"/>
    <w:rsid w:val="00F304BC"/>
    <w:rsid w:val="00F30FC4"/>
    <w:rsid w:val="00F31303"/>
    <w:rsid w:val="00F325EE"/>
    <w:rsid w:val="00F343FC"/>
    <w:rsid w:val="00F34D1D"/>
    <w:rsid w:val="00F35498"/>
    <w:rsid w:val="00F368CD"/>
    <w:rsid w:val="00F36AAF"/>
    <w:rsid w:val="00F36C1C"/>
    <w:rsid w:val="00F37F34"/>
    <w:rsid w:val="00F40A46"/>
    <w:rsid w:val="00F415A0"/>
    <w:rsid w:val="00F42243"/>
    <w:rsid w:val="00F425AC"/>
    <w:rsid w:val="00F42863"/>
    <w:rsid w:val="00F4469C"/>
    <w:rsid w:val="00F4760F"/>
    <w:rsid w:val="00F4792A"/>
    <w:rsid w:val="00F47CC6"/>
    <w:rsid w:val="00F500BA"/>
    <w:rsid w:val="00F531CB"/>
    <w:rsid w:val="00F54089"/>
    <w:rsid w:val="00F549A6"/>
    <w:rsid w:val="00F54E16"/>
    <w:rsid w:val="00F554DB"/>
    <w:rsid w:val="00F5775B"/>
    <w:rsid w:val="00F60316"/>
    <w:rsid w:val="00F6062A"/>
    <w:rsid w:val="00F61251"/>
    <w:rsid w:val="00F642AA"/>
    <w:rsid w:val="00F64A85"/>
    <w:rsid w:val="00F65255"/>
    <w:rsid w:val="00F675F8"/>
    <w:rsid w:val="00F70841"/>
    <w:rsid w:val="00F71042"/>
    <w:rsid w:val="00F723C1"/>
    <w:rsid w:val="00F73B73"/>
    <w:rsid w:val="00F77B5E"/>
    <w:rsid w:val="00F77CE5"/>
    <w:rsid w:val="00F80041"/>
    <w:rsid w:val="00F803D5"/>
    <w:rsid w:val="00F80FDB"/>
    <w:rsid w:val="00F818B2"/>
    <w:rsid w:val="00F81B04"/>
    <w:rsid w:val="00F82200"/>
    <w:rsid w:val="00F8260E"/>
    <w:rsid w:val="00F828CB"/>
    <w:rsid w:val="00F832C1"/>
    <w:rsid w:val="00F83C52"/>
    <w:rsid w:val="00F83E08"/>
    <w:rsid w:val="00F84869"/>
    <w:rsid w:val="00F85E45"/>
    <w:rsid w:val="00F862D2"/>
    <w:rsid w:val="00F90E15"/>
    <w:rsid w:val="00F90EE7"/>
    <w:rsid w:val="00F916E7"/>
    <w:rsid w:val="00F92196"/>
    <w:rsid w:val="00F93FA6"/>
    <w:rsid w:val="00F94EE6"/>
    <w:rsid w:val="00F96444"/>
    <w:rsid w:val="00FA0C08"/>
    <w:rsid w:val="00FA1103"/>
    <w:rsid w:val="00FA19A4"/>
    <w:rsid w:val="00FA26E6"/>
    <w:rsid w:val="00FA3F8E"/>
    <w:rsid w:val="00FA45AF"/>
    <w:rsid w:val="00FA5036"/>
    <w:rsid w:val="00FA642F"/>
    <w:rsid w:val="00FA6B2B"/>
    <w:rsid w:val="00FB1DD8"/>
    <w:rsid w:val="00FB3342"/>
    <w:rsid w:val="00FB4126"/>
    <w:rsid w:val="00FB671B"/>
    <w:rsid w:val="00FB7DD5"/>
    <w:rsid w:val="00FC0FA6"/>
    <w:rsid w:val="00FC1625"/>
    <w:rsid w:val="00FC1ACC"/>
    <w:rsid w:val="00FC214D"/>
    <w:rsid w:val="00FC225D"/>
    <w:rsid w:val="00FC23D2"/>
    <w:rsid w:val="00FC2A95"/>
    <w:rsid w:val="00FC36DB"/>
    <w:rsid w:val="00FC4E59"/>
    <w:rsid w:val="00FC50FC"/>
    <w:rsid w:val="00FC5B64"/>
    <w:rsid w:val="00FC5C76"/>
    <w:rsid w:val="00FC6CF1"/>
    <w:rsid w:val="00FC7193"/>
    <w:rsid w:val="00FD2A7E"/>
    <w:rsid w:val="00FD473E"/>
    <w:rsid w:val="00FD5C77"/>
    <w:rsid w:val="00FD6BDE"/>
    <w:rsid w:val="00FD6FDF"/>
    <w:rsid w:val="00FD796E"/>
    <w:rsid w:val="00FE2A5C"/>
    <w:rsid w:val="00FE2F00"/>
    <w:rsid w:val="00FE3CEC"/>
    <w:rsid w:val="00FE40F6"/>
    <w:rsid w:val="00FE41B1"/>
    <w:rsid w:val="00FE4363"/>
    <w:rsid w:val="00FE718E"/>
    <w:rsid w:val="00FF141B"/>
    <w:rsid w:val="00FF1A0A"/>
    <w:rsid w:val="00FF480B"/>
    <w:rsid w:val="00FF59A8"/>
    <w:rsid w:val="00FF71B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E32B0"/>
    <w:pPr>
      <w:keepNext/>
      <w:keepLines/>
      <w:numPr>
        <w:ilvl w:val="4"/>
        <w:numId w:val="1"/>
      </w:numPr>
      <w:spacing w:before="40" w:after="0"/>
      <w:ind w:left="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0B39E3"/>
    <w:pPr>
      <w:spacing w:after="100"/>
      <w:ind w:left="220"/>
    </w:pPr>
  </w:style>
  <w:style w:type="paragraph" w:styleId="TOC3">
    <w:name w:val="toc 3"/>
    <w:basedOn w:val="Normal"/>
    <w:next w:val="Normal"/>
    <w:autoRedefine/>
    <w:uiPriority w:val="39"/>
    <w:unhideWhenUsed/>
    <w:rsid w:val="000B39E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E32B0"/>
    <w:pPr>
      <w:keepNext/>
      <w:keepLines/>
      <w:numPr>
        <w:ilvl w:val="4"/>
        <w:numId w:val="1"/>
      </w:numPr>
      <w:spacing w:before="40" w:after="0"/>
      <w:ind w:left="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0B39E3"/>
    <w:pPr>
      <w:spacing w:after="100"/>
      <w:ind w:left="220"/>
    </w:pPr>
  </w:style>
  <w:style w:type="paragraph" w:styleId="TOC3">
    <w:name w:val="toc 3"/>
    <w:basedOn w:val="Normal"/>
    <w:next w:val="Normal"/>
    <w:autoRedefine/>
    <w:uiPriority w:val="39"/>
    <w:unhideWhenUsed/>
    <w:rsid w:val="000B39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65371">
      <w:bodyDiv w:val="1"/>
      <w:marLeft w:val="0"/>
      <w:marRight w:val="0"/>
      <w:marTop w:val="0"/>
      <w:marBottom w:val="0"/>
      <w:divBdr>
        <w:top w:val="none" w:sz="0" w:space="0" w:color="auto"/>
        <w:left w:val="none" w:sz="0" w:space="0" w:color="auto"/>
        <w:bottom w:val="none" w:sz="0" w:space="0" w:color="auto"/>
        <w:right w:val="none" w:sz="0" w:space="0" w:color="auto"/>
      </w:divBdr>
    </w:div>
    <w:div w:id="727144822">
      <w:bodyDiv w:val="1"/>
      <w:marLeft w:val="0"/>
      <w:marRight w:val="0"/>
      <w:marTop w:val="0"/>
      <w:marBottom w:val="0"/>
      <w:divBdr>
        <w:top w:val="none" w:sz="0" w:space="0" w:color="auto"/>
        <w:left w:val="none" w:sz="0" w:space="0" w:color="auto"/>
        <w:bottom w:val="none" w:sz="0" w:space="0" w:color="auto"/>
        <w:right w:val="none" w:sz="0" w:space="0" w:color="auto"/>
      </w:divBdr>
    </w:div>
    <w:div w:id="964627539">
      <w:bodyDiv w:val="1"/>
      <w:marLeft w:val="0"/>
      <w:marRight w:val="0"/>
      <w:marTop w:val="0"/>
      <w:marBottom w:val="0"/>
      <w:divBdr>
        <w:top w:val="none" w:sz="0" w:space="0" w:color="auto"/>
        <w:left w:val="none" w:sz="0" w:space="0" w:color="auto"/>
        <w:bottom w:val="none" w:sz="0" w:space="0" w:color="auto"/>
        <w:right w:val="none" w:sz="0" w:space="0" w:color="auto"/>
      </w:divBdr>
    </w:div>
    <w:div w:id="1389500071">
      <w:bodyDiv w:val="1"/>
      <w:marLeft w:val="0"/>
      <w:marRight w:val="0"/>
      <w:marTop w:val="0"/>
      <w:marBottom w:val="0"/>
      <w:divBdr>
        <w:top w:val="none" w:sz="0" w:space="0" w:color="auto"/>
        <w:left w:val="none" w:sz="0" w:space="0" w:color="auto"/>
        <w:bottom w:val="none" w:sz="0" w:space="0" w:color="auto"/>
        <w:right w:val="none" w:sz="0" w:space="0" w:color="auto"/>
      </w:divBdr>
    </w:div>
    <w:div w:id="1458177523">
      <w:bodyDiv w:val="1"/>
      <w:marLeft w:val="0"/>
      <w:marRight w:val="0"/>
      <w:marTop w:val="0"/>
      <w:marBottom w:val="0"/>
      <w:divBdr>
        <w:top w:val="none" w:sz="0" w:space="0" w:color="auto"/>
        <w:left w:val="none" w:sz="0" w:space="0" w:color="auto"/>
        <w:bottom w:val="none" w:sz="0" w:space="0" w:color="auto"/>
        <w:right w:val="none" w:sz="0" w:space="0" w:color="auto"/>
      </w:divBdr>
    </w:div>
    <w:div w:id="167413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comments" Target="comment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microsoft.com/office/2011/relationships/commentsExtended" Target="commentsExtended.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7A681429-5DCE-4DCB-8399-BCE9F3016210}">
  <ds:schemaRefs>
    <ds:schemaRef ds:uri="http://schemas.openxmlformats.org/officeDocument/2006/bibliography"/>
  </ds:schemaRefs>
</ds:datastoreItem>
</file>

<file path=customXml/itemProps5.xml><?xml version="1.0" encoding="utf-8"?>
<ds:datastoreItem xmlns:ds="http://schemas.openxmlformats.org/officeDocument/2006/customXml" ds:itemID="{EE1AB700-7D9F-4E49-A435-38CCF9C53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15</Pages>
  <Words>2627</Words>
  <Characters>21440</Characters>
  <Application>Microsoft Office Word</Application>
  <DocSecurity>0</DocSecurity>
  <Lines>765</Lines>
  <Paragraphs>617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Daparthi, Ashok</cp:lastModifiedBy>
  <cp:revision>66</cp:revision>
  <cp:lastPrinted>2015-04-14T23:08:00Z</cp:lastPrinted>
  <dcterms:created xsi:type="dcterms:W3CDTF">2015-05-06T08:26:00Z</dcterms:created>
  <dcterms:modified xsi:type="dcterms:W3CDTF">2015-05-12T10:25:00Z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c2907c35-0948-48b6-8e10-789ae6dec8e2</vt:lpwstr>
  </property>
  <property fmtid="{D5CDD505-2E9C-101B-9397-08002B2CF9AE}" pid="10" name="DellClassification">
    <vt:lpwstr>No Restrictions</vt:lpwstr>
  </property>
  <property fmtid="{D5CDD505-2E9C-101B-9397-08002B2CF9AE}" pid="11" name="DellSubLabels">
    <vt:lpwstr/>
  </property>
</Properties>
</file>